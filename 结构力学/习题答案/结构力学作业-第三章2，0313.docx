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t>0</w:t>
      </w:r>
      <w:r>
        <w:rPr>
          <w:rFonts w:hint="eastAsia" w:eastAsiaTheme="minorEastAsia"/>
          <w:szCs w:val="24"/>
          <w:lang w:val="en-US" w:eastAsia="zh-CN"/>
        </w:rPr>
        <w:t>313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2</w:t>
      </w:r>
    </w:p>
    <w:p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80</w:t>
      </w:r>
      <w:r>
        <w:t>-</w:t>
      </w:r>
      <w:r>
        <w:rPr>
          <w:rFonts w:hint="eastAsia"/>
          <w:lang w:val="en-US" w:eastAsia="zh-CN"/>
        </w:rPr>
        <w:t>82</w:t>
      </w:r>
      <w:r>
        <w:t xml:space="preserve">, 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(a), 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5</w:t>
      </w:r>
      <w:r>
        <w:t>(a),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7</w:t>
      </w:r>
      <w:r>
        <w:t>(a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c</w:t>
      </w:r>
      <w:r>
        <w:t>)</w:t>
      </w:r>
    </w:p>
    <w:p>
      <w:pPr>
        <w:pStyle w:val="4"/>
        <w:rPr>
          <w:rFonts w:hint="default" w:eastAsia="宋体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3.3</w:t>
      </w:r>
      <w:r>
        <w:rPr>
          <w:rFonts w:hint="eastAsia"/>
          <w:lang w:val="en-US" w:eastAsia="zh-CN"/>
        </w:rPr>
        <w:t>求图示多跨静定梁的支座反力，并作内力图</w:t>
      </w:r>
    </w:p>
    <w:p>
      <w:r>
        <w:drawing>
          <wp:inline distT="0" distB="0" distL="114300" distR="114300">
            <wp:extent cx="5273675" cy="1434465"/>
            <wp:effectExtent l="0" t="0" r="1460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6215" cy="1002665"/>
            <wp:effectExtent l="0" t="0" r="12065" b="31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 l="-48" b="3228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45385"/>
            <wp:effectExtent l="0" t="0" r="3810" b="825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782445"/>
            <wp:effectExtent l="0" t="0" r="1270" b="6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0" w:firstLineChars="1500"/>
      </w:pPr>
      <w:r>
        <w:rPr>
          <w:rFonts w:hint="eastAsia"/>
          <w:lang w:val="en-US" w:eastAsia="zh-CN"/>
        </w:rPr>
        <w:t>M图</w:t>
      </w:r>
      <w:r>
        <w:rPr>
          <w:rFonts w:hint="eastAsia" w:ascii="宋体" w:hAnsi="宋体" w:cs="宋体"/>
          <w:vertAlign w:val="baseline"/>
          <w:lang w:val="en-US" w:eastAsia="zh-CN"/>
        </w:rPr>
        <w:t>（</w:t>
      </w:r>
      <w:r>
        <w:rPr>
          <w:rFonts w:hint="eastAsia"/>
          <w:lang w:val="en-US" w:eastAsia="zh-CN"/>
        </w:rPr>
        <w:t>kN·m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/>
    <w:p>
      <w:r>
        <w:drawing>
          <wp:inline distT="0" distB="0" distL="114300" distR="114300">
            <wp:extent cx="5269865" cy="1283335"/>
            <wp:effectExtent l="0" t="0" r="3175" b="1206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60" w:firstLineChars="1400"/>
      </w:pPr>
      <w:r>
        <w:rPr>
          <w:rFonts w:hint="eastAsia"/>
          <w:lang w:val="en-US" w:eastAsia="zh-CN"/>
        </w:rPr>
        <w:t>F</w:t>
      </w:r>
      <w:r>
        <w:rPr>
          <w:rFonts w:hint="eastAsia"/>
          <w:vertAlign w:val="subscript"/>
          <w:lang w:val="en-US" w:eastAsia="zh-CN"/>
        </w:rPr>
        <w:t>Q</w:t>
      </w:r>
      <w:r>
        <w:rPr>
          <w:rFonts w:hint="eastAsia"/>
          <w:lang w:val="en-US" w:eastAsia="zh-CN"/>
        </w:rPr>
        <w:t>图</w:t>
      </w:r>
      <w:r>
        <w:rPr>
          <w:rFonts w:hint="eastAsia" w:ascii="宋体" w:hAnsi="宋体" w:cs="宋体"/>
          <w:vertAlign w:val="baseline"/>
          <w:lang w:val="en-US" w:eastAsia="zh-CN"/>
        </w:rPr>
        <w:t>（</w:t>
      </w:r>
      <w:r>
        <w:rPr>
          <w:rFonts w:hint="eastAsia"/>
          <w:lang w:val="en-US" w:eastAsia="zh-CN"/>
        </w:rPr>
        <w:t>kN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 w:cs="Times New Roman" w:eastAsiaTheme="minorEastAsia"/>
          <w:highlight w:val="yellow"/>
          <w:lang w:val="en-US" w:eastAsia="zh-CN"/>
        </w:rPr>
      </w:pPr>
      <w:r>
        <w:rPr>
          <w:rFonts w:cs="Times New Roman" w:eastAsiaTheme="minorEastAsia"/>
          <w:highlight w:val="yellow"/>
        </w:rPr>
        <w:t>答：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分析几何构成，分为基本部分和附属部分。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先对附属部分DEF进行计算。对E点取矩可得，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42" o:spt="75" type="#_x0000_t75" style="height:20pt;width:5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2" DrawAspect="Content" ObjectID="_1468075725" r:id="rId9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7pt;width:15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5" DrawAspect="Content" ObjectID="_1468075726" r:id="rId11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7pt;width:54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8" DrawAspect="Content" ObjectID="_1468075727" r:id="rId13">
            <o:LockedField>false</o:LockedField>
          </o:OLEObject>
        </w:object>
      </w:r>
      <w:r>
        <w:rPr>
          <w:rFonts w:hint="eastAsia"/>
          <w:lang w:val="en-US" w:eastAsia="zh-CN"/>
        </w:rPr>
        <w:t>(</w:t>
      </w:r>
      <w:r>
        <w:rPr>
          <w:rFonts w:hint="default" w:ascii="Arial" w:hAnsi="Arial" w:cs="Arial"/>
          <w:lang w:val="en-US" w:eastAsia="zh-CN"/>
        </w:rPr>
        <w:t>↑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43" o:spt="75" type="#_x0000_t75" style="height:20pt;width:4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3" DrawAspect="Content" ObjectID="_1468075728" r:id="rId1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7pt;width:98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0" DrawAspect="Content" ObjectID="_1468075729" r:id="rId17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58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1" DrawAspect="Content" ObjectID="_1468075730" r:id="rId19">
            <o:LockedField>false</o:LockedField>
          </o:OLEObject>
        </w:object>
      </w:r>
      <w:r>
        <w:rPr>
          <w:rFonts w:hint="eastAsia"/>
          <w:lang w:val="en-US" w:eastAsia="zh-CN"/>
        </w:rPr>
        <w:t>(</w:t>
      </w:r>
      <w:r>
        <w:rPr>
          <w:rFonts w:hint="default" w:ascii="Arial" w:hAnsi="Arial" w:cs="Arial"/>
          <w:lang w:val="en-US" w:eastAsia="zh-CN"/>
        </w:rPr>
        <w:t>↑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再对BCD部分进行计算，对C点取矩可得，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46" o:spt="75" alt="" type="#_x0000_t75" style="height:20pt;width:5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6" DrawAspect="Content" ObjectID="_1468075731" r:id="rId21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47" o:spt="75" alt="" type="#_x0000_t75" style="height:17pt;width:85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7" DrawAspect="Content" ObjectID="_1468075732" r:id="rId23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48" o:spt="75" alt="" type="#_x0000_t75" style="height:17pt;width:5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8" DrawAspect="Content" ObjectID="_1468075733" r:id="rId25">
            <o:LockedField>false</o:LockedField>
          </o:OLEObject>
        </w:object>
      </w:r>
      <w:r>
        <w:rPr>
          <w:rFonts w:hint="eastAsia"/>
          <w:lang w:val="en-US" w:eastAsia="zh-CN"/>
        </w:rPr>
        <w:t>(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49" o:spt="75" type="#_x0000_t75" style="height:20pt;width:4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9" DrawAspect="Content" ObjectID="_1468075734" r:id="rId2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50" o:spt="75" alt="" type="#_x0000_t75" style="height:18pt;width:8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0" DrawAspect="Content" ObjectID="_1468075735" r:id="rId28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2"/>
          <w:lang w:val="en-US" w:eastAsia="zh-CN"/>
        </w:rPr>
        <w:object>
          <v:shape id="_x0000_i1051" o:spt="75" alt="" type="#_x0000_t75" style="height:18pt;width:5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1" DrawAspect="Content" ObjectID="_1468075736" r:id="rId30">
            <o:LockedField>false</o:LockedField>
          </o:OLEObject>
        </w:object>
      </w:r>
      <w:r>
        <w:rPr>
          <w:rFonts w:hint="eastAsia"/>
          <w:lang w:val="en-US" w:eastAsia="zh-CN"/>
        </w:rPr>
        <w:t>(</w:t>
      </w:r>
      <w:r>
        <w:rPr>
          <w:rFonts w:hint="default" w:ascii="Arial" w:hAnsi="Arial" w:cs="Arial"/>
          <w:lang w:val="en-US" w:eastAsia="zh-CN"/>
        </w:rPr>
        <w:t>↑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再对AB部分进行计算，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55" o:spt="75" type="#_x0000_t75" style="height:20pt;width:4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55" DrawAspect="Content" ObjectID="_1468075737" r:id="rId3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56" o:spt="75" alt="" type="#_x0000_t75" style="height:17pt;width:7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56" DrawAspect="Content" ObjectID="_1468075738" r:id="rId33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58" o:spt="75" alt="" type="#_x0000_t75" style="height:17pt;width:5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8" DrawAspect="Content" ObjectID="_1468075739" r:id="rId35">
            <o:LockedField>false</o:LockedField>
          </o:OLEObject>
        </w:object>
      </w:r>
      <w:r>
        <w:rPr>
          <w:rFonts w:hint="eastAsia"/>
          <w:lang w:val="en-US" w:eastAsia="zh-CN"/>
        </w:rPr>
        <w:t>(</w:t>
      </w:r>
      <w:r>
        <w:rPr>
          <w:rFonts w:hint="default" w:ascii="Arial" w:hAnsi="Arial" w:cs="Arial"/>
          <w:lang w:val="en-US" w:eastAsia="zh-CN"/>
        </w:rPr>
        <w:t>↑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根据各部分支座反力，画出各部分对应弯矩图。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将各部分弯矩图组合。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画出剪力图。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t xml:space="preserve"> </w:t>
      </w:r>
      <w:r>
        <w:rPr>
          <w:rFonts w:hint="eastAsia"/>
          <w:lang w:val="en-US" w:eastAsia="zh-CN"/>
        </w:rPr>
        <w:t>不求或少求支座反力，作图示多跨静定梁的弯矩图</w:t>
      </w:r>
    </w:p>
    <w:p>
      <w:r>
        <w:rPr>
          <w:rFonts w:hint="eastAsia" w:cs="Times New Roman" w:eastAsiaTheme="minorEastAsia"/>
        </w:rPr>
        <w:t xml:space="preserve"> </w:t>
      </w:r>
      <w:r>
        <w:rPr>
          <w:rFonts w:cs="Times New Roman" w:eastAsiaTheme="minorEastAsia"/>
        </w:rPr>
        <w:t xml:space="preserve">  </w:t>
      </w:r>
      <w:r>
        <w:drawing>
          <wp:inline distT="0" distB="0" distL="114300" distR="114300">
            <wp:extent cx="5271770" cy="1318895"/>
            <wp:effectExtent l="0" t="0" r="127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094740"/>
            <wp:effectExtent l="0" t="0" r="635" b="2540"/>
            <wp:docPr id="1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772285"/>
            <wp:effectExtent l="0" t="0" r="1270" b="10795"/>
            <wp:docPr id="18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20" w:firstLineChars="1300"/>
      </w:pPr>
      <w:r>
        <w:rPr>
          <w:rFonts w:hint="eastAsia"/>
          <w:lang w:val="en-US" w:eastAsia="zh-CN"/>
        </w:rPr>
        <w:t>M图</w:t>
      </w:r>
      <w:r>
        <w:rPr>
          <w:rFonts w:hint="eastAsia" w:ascii="宋体" w:hAnsi="宋体" w:cs="宋体"/>
          <w:vertAlign w:val="baseline"/>
          <w:lang w:val="en-US" w:eastAsia="zh-CN"/>
        </w:rPr>
        <w:t>（</w:t>
      </w:r>
      <w:r>
        <w:rPr>
          <w:rFonts w:hint="eastAsia"/>
          <w:lang w:val="en-US" w:eastAsia="zh-CN"/>
        </w:rPr>
        <w:t>kN·m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 w:cs="Times New Roman" w:eastAsiaTheme="minorEastAsia"/>
          <w:highlight w:val="yellow"/>
        </w:rPr>
        <w:t>（a）</w:t>
      </w:r>
      <w:r>
        <w:rPr>
          <w:rFonts w:cs="Times New Roman" w:eastAsiaTheme="minorEastAsia"/>
          <w:highlight w:val="yellow"/>
        </w:rPr>
        <w:t>答：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（1）分析几何构成，分为基本部分和附属部分。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（2）先对附属部分GHK进行计算。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78" o:spt="75" type="#_x0000_t75" style="height:20pt;width:4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78" DrawAspect="Content" ObjectID="_1468075740" r:id="rId4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79" o:spt="75" alt="" type="#_x0000_t75" style="height:18pt;width:8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79" DrawAspect="Content" ObjectID="_1468075741" r:id="rId41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2"/>
          <w:lang w:val="en-US" w:eastAsia="zh-CN"/>
        </w:rPr>
        <w:object>
          <v:shape id="_x0000_i1080" o:spt="75" alt="" type="#_x0000_t75" style="height:18pt;width:51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80" DrawAspect="Content" ObjectID="_1468075742" r:id="rId43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2"/>
          <w:lang w:val="en-US" w:eastAsia="zh-CN"/>
        </w:rPr>
        <w:object>
          <v:shape id="_x0000_i1092" o:spt="75" alt="" type="#_x0000_t75" style="height:18pt;width:8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92" DrawAspect="Content" ObjectID="_1468075743" r:id="rId45">
            <o:LockedField>false</o:LockedField>
          </o:OLEObject>
        </w:object>
      </w:r>
      <w:r>
        <w:rPr>
          <w:rFonts w:hint="eastAsia"/>
          <w:lang w:val="en-US" w:eastAsia="zh-CN"/>
        </w:rPr>
        <w:t>（</w:t>
      </w:r>
      <w:r>
        <w:rPr>
          <w:rFonts w:hint="default" w:ascii="Arial" w:hAnsi="Arial" w:cs="Arial"/>
          <w:lang w:val="en-US" w:eastAsia="zh-CN"/>
        </w:rPr>
        <w:t>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（3）求各支座处弯矩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93" o:spt="75" alt="" type="#_x0000_t75" style="height:18pt;width:86.0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93" DrawAspect="Content" ObjectID="_1468075744" r:id="rId47">
            <o:LockedField>false</o:LockedField>
          </o:OLEObject>
        </w:object>
      </w:r>
      <w:r>
        <w:rPr>
          <w:rFonts w:hint="eastAsia"/>
          <w:lang w:val="en-US" w:eastAsia="zh-CN"/>
        </w:rPr>
        <w:t>（上侧受拉）,</w:t>
      </w:r>
      <w:r>
        <w:rPr>
          <w:rFonts w:hint="eastAsia"/>
          <w:position w:val="-10"/>
          <w:lang w:val="en-US" w:eastAsia="zh-CN"/>
        </w:rPr>
        <w:object>
          <v:shape id="_x0000_i1100" o:spt="75" alt="" type="#_x0000_t75" style="height:17pt;width:78.1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100" DrawAspect="Content" ObjectID="_1468075745" r:id="rId49">
            <o:LockedField>false</o:LockedField>
          </o:OLEObject>
        </w:object>
      </w:r>
      <w:r>
        <w:rPr>
          <w:rFonts w:hint="eastAsia"/>
          <w:lang w:val="en-US" w:eastAsia="zh-CN"/>
        </w:rPr>
        <w:t>（上侧受拉）,</w:t>
      </w:r>
      <w:r>
        <w:rPr>
          <w:rFonts w:hint="eastAsia"/>
          <w:position w:val="-10"/>
          <w:lang w:val="en-US" w:eastAsia="zh-CN"/>
        </w:rPr>
        <w:object>
          <v:shape id="_x0000_i1095" o:spt="75" alt="" type="#_x0000_t75" style="height:17pt;width:12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95" DrawAspect="Content" ObjectID="_1468075746" r:id="rId51">
            <o:LockedField>false</o:LockedField>
          </o:OLEObject>
        </w:object>
      </w:r>
      <w:r>
        <w:rPr>
          <w:rFonts w:hint="eastAsia"/>
          <w:lang w:val="en-US" w:eastAsia="zh-CN"/>
        </w:rPr>
        <w:t>（上侧受拉）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因为AB,BC段均无荷载，所以在弯矩图中AB与BC段平行。所以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97" o:spt="75" alt="" type="#_x0000_t75" style="height:18pt;width:7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97" DrawAspect="Content" ObjectID="_1468075747" r:id="rId53">
            <o:LockedField>false</o:LockedField>
          </o:OLEObject>
        </w:object>
      </w:r>
      <w:r>
        <w:rPr>
          <w:rFonts w:hint="eastAsia"/>
          <w:lang w:val="en-US" w:eastAsia="zh-CN"/>
        </w:rPr>
        <w:t>（上侧受拉），</w:t>
      </w:r>
      <w:r>
        <w:rPr>
          <w:rFonts w:hint="eastAsia"/>
          <w:position w:val="-12"/>
          <w:lang w:val="en-US" w:eastAsia="zh-CN"/>
        </w:rPr>
        <w:object>
          <v:shape id="_x0000_i1099" o:spt="75" alt="" type="#_x0000_t75" style="height:18pt;width:73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99" DrawAspect="Content" ObjectID="_1468075748" r:id="rId55">
            <o:LockedField>false</o:LockedField>
          </o:OLEObject>
        </w:object>
      </w:r>
      <w:r>
        <w:rPr>
          <w:rFonts w:hint="eastAsia"/>
          <w:lang w:val="en-US" w:eastAsia="zh-CN"/>
        </w:rPr>
        <w:t>（下侧受拉），</w:t>
      </w:r>
      <w:r>
        <w:rPr>
          <w:rFonts w:hint="eastAsia"/>
          <w:position w:val="-24"/>
          <w:lang w:val="en-US" w:eastAsia="zh-CN"/>
        </w:rPr>
        <w:object>
          <v:shape id="_x0000_i1098" o:spt="75" alt="" type="#_x0000_t75" style="height:31pt;width:132.9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98" DrawAspect="Content" ObjectID="_1468075749" r:id="rId57">
            <o:LockedField>false</o:LockedField>
          </o:OLEObject>
        </w:object>
      </w:r>
      <w:r>
        <w:rPr>
          <w:rFonts w:hint="eastAsia"/>
          <w:lang w:val="en-US" w:eastAsia="zh-CN"/>
        </w:rPr>
        <w:t>（下侧受拉），</w:t>
      </w:r>
      <w:r>
        <w:rPr>
          <w:rFonts w:hint="eastAsia"/>
          <w:position w:val="-24"/>
          <w:lang w:val="en-US" w:eastAsia="zh-CN"/>
        </w:rPr>
        <w:object>
          <v:shape id="_x0000_i1101" o:spt="75" alt="" type="#_x0000_t75" style="height:33pt;width:238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101" DrawAspect="Content" ObjectID="_1468075750" r:id="rId59">
            <o:LockedField>false</o:LockedField>
          </o:OLEObject>
        </w:object>
      </w:r>
      <w:r>
        <w:rPr>
          <w:rFonts w:hint="eastAsia"/>
          <w:lang w:val="en-US" w:eastAsia="zh-CN"/>
        </w:rPr>
        <w:t>（下侧受拉）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画出弯矩图</w:t>
      </w:r>
    </w:p>
    <w:p/>
    <w:p/>
    <w:p/>
    <w:p/>
    <w:p/>
    <w:p>
      <w:pPr>
        <w:pStyle w:val="4"/>
        <w:rPr>
          <w:rFonts w:hint="default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3.7</w:t>
      </w:r>
      <w:r>
        <w:t xml:space="preserve"> </w:t>
      </w:r>
      <w:r>
        <w:rPr>
          <w:rFonts w:hint="eastAsia"/>
          <w:lang w:val="en-US" w:eastAsia="zh-CN"/>
        </w:rPr>
        <w:t>作图示刚架的内力图</w:t>
      </w:r>
    </w:p>
    <w:p>
      <w:r>
        <w:drawing>
          <wp:inline distT="0" distB="0" distL="114300" distR="114300">
            <wp:extent cx="3127375" cy="2674620"/>
            <wp:effectExtent l="0" t="0" r="12065" b="7620"/>
            <wp:docPr id="20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16580" cy="2272665"/>
            <wp:effectExtent l="0" t="0" r="7620" b="13335"/>
            <wp:docPr id="19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40" w:firstLineChars="600"/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M图</w:t>
      </w:r>
      <w:r>
        <w:rPr>
          <w:rFonts w:hint="eastAsia" w:ascii="宋体" w:hAnsi="宋体" w:cs="宋体"/>
          <w:vertAlign w:val="baseline"/>
          <w:lang w:val="en-US" w:eastAsia="zh-CN"/>
        </w:rPr>
        <w:t>（</w:t>
      </w:r>
      <w:r>
        <w:rPr>
          <w:rFonts w:hint="eastAsia"/>
          <w:lang w:val="en-US" w:eastAsia="zh-CN"/>
        </w:rPr>
        <w:t>kN·m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108325" cy="2091055"/>
            <wp:effectExtent l="0" t="0" r="635" b="12065"/>
            <wp:docPr id="21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20" w:firstLineChars="800"/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图</w:t>
      </w:r>
      <w:r>
        <w:rPr>
          <w:rFonts w:hint="eastAsia" w:ascii="宋体" w:hAnsi="宋体" w:cs="宋体"/>
          <w:vertAlign w:val="baseline"/>
          <w:lang w:val="en-US" w:eastAsia="zh-CN"/>
        </w:rPr>
        <w:t>（</w:t>
      </w:r>
      <w:r>
        <w:rPr>
          <w:rFonts w:hint="eastAsia"/>
          <w:lang w:val="en-US" w:eastAsia="zh-CN"/>
        </w:rPr>
        <w:t>kN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ind w:firstLine="1920" w:firstLineChars="800"/>
        <w:rPr>
          <w:rFonts w:hint="eastAsia" w:ascii="宋体" w:hAnsi="宋体" w:cs="宋体"/>
          <w:vertAlign w:val="baseline"/>
          <w:lang w:val="en-US" w:eastAsia="zh-CN"/>
        </w:rPr>
      </w:pPr>
    </w:p>
    <w:p>
      <w:pPr>
        <w:ind w:firstLine="1920" w:firstLineChars="800"/>
        <w:rPr>
          <w:rFonts w:hint="eastAsia" w:ascii="宋体" w:hAnsi="宋体" w:cs="宋体"/>
          <w:vertAlign w:val="baseline"/>
          <w:lang w:val="en-US" w:eastAsia="zh-CN"/>
        </w:rPr>
      </w:pPr>
    </w:p>
    <w:p>
      <w:pPr>
        <w:ind w:firstLine="1920" w:firstLineChars="800"/>
        <w:rPr>
          <w:rFonts w:hint="eastAsia" w:ascii="宋体" w:hAnsi="宋体" w:cs="宋体"/>
          <w:vertAlign w:val="baseline"/>
          <w:lang w:val="en-US" w:eastAsia="zh-CN"/>
        </w:rPr>
      </w:pPr>
    </w:p>
    <w:p>
      <w:pPr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58440" cy="2252980"/>
            <wp:effectExtent l="0" t="0" r="0" b="2540"/>
            <wp:docPr id="2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20" w:firstLineChars="800"/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vertAlign w:val="subscript"/>
          <w:lang w:val="en-US" w:eastAsia="zh-CN"/>
        </w:rPr>
        <w:t>Q</w:t>
      </w:r>
      <w:r>
        <w:rPr>
          <w:rFonts w:hint="eastAsia"/>
          <w:lang w:val="en-US" w:eastAsia="zh-CN"/>
        </w:rPr>
        <w:t>图</w:t>
      </w:r>
      <w:r>
        <w:rPr>
          <w:rFonts w:hint="eastAsia" w:ascii="宋体" w:hAnsi="宋体" w:cs="宋体"/>
          <w:vertAlign w:val="baseline"/>
          <w:lang w:val="en-US" w:eastAsia="zh-CN"/>
        </w:rPr>
        <w:t>（</w:t>
      </w:r>
      <w:r>
        <w:rPr>
          <w:rFonts w:hint="eastAsia"/>
          <w:lang w:val="en-US" w:eastAsia="zh-CN"/>
        </w:rPr>
        <w:t>kN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rPr>
          <w:ins w:id="0" w:author="Windows 用户" w:date="2020-03-04T16:45:00Z"/>
          <w:rFonts w:cs="Times New Roman" w:eastAsiaTheme="minorEastAsia"/>
        </w:rPr>
      </w:pPr>
      <w:r>
        <w:rPr>
          <w:rFonts w:hint="eastAsia" w:cs="Times New Roman" w:eastAsiaTheme="minorEastAsia"/>
          <w:highlight w:val="yellow"/>
        </w:rPr>
        <w:t>（a）</w:t>
      </w:r>
      <w:r>
        <w:rPr>
          <w:rFonts w:cs="Times New Roman" w:eastAsiaTheme="minorEastAsia"/>
          <w:highlight w:val="yellow"/>
        </w:rPr>
        <w:t>答：</w:t>
      </w:r>
      <w:r>
        <w:rPr>
          <w:rFonts w:cs="Times New Roman" w:eastAsiaTheme="minorEastAsia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position w:val="-14"/>
          <w:lang w:val="en-US" w:eastAsia="zh-CN"/>
        </w:rPr>
        <w:object>
          <v:shape id="_x0000_i1117" o:spt="75" type="#_x0000_t75" style="height:20pt;width:5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117" DrawAspect="Content" ObjectID="_1468075751" r:id="rId6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4"/>
          <w:lang w:val="en-US" w:eastAsia="zh-CN"/>
        </w:rPr>
        <w:object>
          <v:shape id="_x0000_i1122" o:spt="75" type="#_x0000_t75" style="height:19pt;width:173pt;" o:ole="t" filled="f" o:preferrelative="t" stroked="f" coordsize="21600,21600"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122" DrawAspect="Content" ObjectID="_1468075752" r:id="rId6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110" o:spt="75" type="#_x0000_t75" style="height:17pt;width:46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110" DrawAspect="Content" ObjectID="_1468075753" r:id="rId69">
            <o:LockedField>false</o:LockedField>
          </o:OLEObject>
        </w:object>
      </w:r>
      <w:r>
        <w:rPr>
          <w:rFonts w:hint="eastAsia"/>
          <w:lang w:val="en-US" w:eastAsia="zh-CN"/>
        </w:rPr>
        <w:t>kN·m(左侧受拉)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107" o:spt="75" alt="" type="#_x0000_t75" style="height:20pt;width:49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107" DrawAspect="Content" ObjectID="_1468075754" r:id="rId7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116" o:spt="75" type="#_x0000_t75" style="height:18pt;width:67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116" DrawAspect="Content" ObjectID="_1468075755" r:id="rId7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120" o:spt="75" alt="" type="#_x0000_t75" style="height:18pt;width:42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120" DrawAspect="Content" ObjectID="_1468075756" r:id="rId75">
            <o:LockedField>false</o:LockedField>
          </o:OLEObject>
        </w:object>
      </w:r>
      <w:r>
        <w:rPr>
          <w:rFonts w:hint="eastAsia"/>
          <w:lang w:val="en-US" w:eastAsia="zh-CN"/>
        </w:rPr>
        <w:t>kN（</w:t>
      </w:r>
      <w:r>
        <w:rPr>
          <w:rFonts w:hint="default" w:ascii="Arial" w:hAnsi="Arial" w:cs="Arial"/>
          <w:lang w:val="en-US" w:eastAsia="zh-CN"/>
        </w:rPr>
        <w:t>←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109" o:spt="75" alt="" type="#_x0000_t75" style="height:20pt;width:48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109" DrawAspect="Content" ObjectID="_1468075757" r:id="rId7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4"/>
          <w:lang w:val="en-US" w:eastAsia="zh-CN"/>
        </w:rPr>
        <w:object>
          <v:shape id="_x0000_i1113" o:spt="75" type="#_x0000_t75" style="height:19pt;width:55pt;" o:ole="t" filled="f" o:preferrelative="t" stroked="f" coordsize="21600,21600"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113" DrawAspect="Content" ObjectID="_1468075758" r:id="rId7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4"/>
          <w:lang w:val="en-US" w:eastAsia="zh-CN"/>
        </w:rPr>
        <w:object>
          <v:shape id="_x0000_i1119" o:spt="75" alt="" type="#_x0000_t75" style="height:19pt;width:39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119" DrawAspect="Content" ObjectID="_1468075759" r:id="rId81">
            <o:LockedField>false</o:LockedField>
          </o:OLEObject>
        </w:object>
      </w:r>
      <w:r>
        <w:rPr>
          <w:rFonts w:hint="eastAsia"/>
          <w:lang w:val="en-US" w:eastAsia="zh-CN"/>
        </w:rPr>
        <w:t>kN（</w:t>
      </w:r>
      <w:r>
        <w:rPr>
          <w:rFonts w:hint="default" w:ascii="Arial" w:hAnsi="Arial" w:cs="Arial"/>
          <w:lang w:val="en-US" w:eastAsia="zh-CN"/>
        </w:rPr>
        <w:t>↑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23" o:spt="75" type="#_x0000_t75" style="height:17pt;width:39pt;" o:ole="t" filled="f" o:preferrelative="t" stroked="f" coordsize="21600,21600"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123" DrawAspect="Content" ObjectID="_1468075760" r:id="rId83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default"/>
          <w:position w:val="-10"/>
          <w:lang w:val="en-US" w:eastAsia="zh-CN"/>
        </w:rPr>
        <w:object>
          <v:shape id="_x0000_i1124" o:spt="75" alt="" type="#_x0000_t75" style="height:17pt;width:132.95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124" DrawAspect="Content" ObjectID="_1468075761" r:id="rId85">
            <o:LockedField>false</o:LockedField>
          </o:OLEObject>
        </w:object>
      </w:r>
      <w:r>
        <w:rPr>
          <w:rFonts w:hint="eastAsia"/>
          <w:lang w:val="en-US" w:eastAsia="zh-CN"/>
        </w:rPr>
        <w:t>kN·m(左侧受拉),</w:t>
      </w:r>
      <w:r>
        <w:rPr>
          <w:rFonts w:hint="default"/>
          <w:position w:val="-10"/>
          <w:lang w:val="en-US" w:eastAsia="zh-CN"/>
        </w:rPr>
        <w:object>
          <v:shape id="_x0000_i1127" o:spt="75" alt="" type="#_x0000_t75" style="height:17pt;width:49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127" DrawAspect="Content" ObjectID="_1468075762" r:id="rId87">
            <o:LockedField>false</o:LockedField>
          </o:OLEObject>
        </w:object>
      </w:r>
      <w:r>
        <w:rPr>
          <w:rFonts w:hint="eastAsia"/>
          <w:lang w:val="en-US" w:eastAsia="zh-CN"/>
        </w:rPr>
        <w:t>kN·m(上侧受拉)，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30" o:spt="75" alt="" type="#_x0000_t75" style="height:17pt;width:49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130" DrawAspect="Content" ObjectID="_1468075763" r:id="rId89">
            <o:LockedField>false</o:LockedField>
          </o:OLEObject>
        </w:object>
      </w:r>
      <w:r>
        <w:rPr>
          <w:rFonts w:hint="eastAsia"/>
          <w:lang w:val="en-US" w:eastAsia="zh-CN"/>
        </w:rPr>
        <w:t>kN·m(上侧受拉),</w:t>
      </w:r>
      <w:r>
        <w:rPr>
          <w:rFonts w:hint="default"/>
          <w:position w:val="-12"/>
          <w:lang w:val="en-US" w:eastAsia="zh-CN"/>
        </w:rPr>
        <w:object>
          <v:shape id="_x0000_i1129" o:spt="75" alt="" type="#_x0000_t75" style="height:18pt;width:10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129" DrawAspect="Content" ObjectID="_1468075764" r:id="rId91">
            <o:LockedField>false</o:LockedField>
          </o:OLEObject>
        </w:object>
      </w:r>
      <w:r>
        <w:rPr>
          <w:rFonts w:hint="eastAsia"/>
          <w:lang w:val="en-US" w:eastAsia="zh-CN"/>
        </w:rPr>
        <w:t>kN·m(上侧受拉)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74" o:spt="75" type="#_x0000_t75" style="height:18pt;width:90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174" DrawAspect="Content" ObjectID="_1468075765" r:id="rId93">
            <o:LockedField>false</o:LockedField>
          </o:OLEObject>
        </w:object>
      </w:r>
      <w:r>
        <w:rPr>
          <w:rFonts w:hint="eastAsia"/>
          <w:lang w:val="en-US" w:eastAsia="zh-CN"/>
        </w:rPr>
        <w:t>kN·m(右侧受拉)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根据以上弯矩值画出弯矩图。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32" o:spt="75" alt="" type="#_x0000_t75" style="height:18pt;width:44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132" DrawAspect="Content" ObjectID="_1468075766" r:id="rId95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default"/>
          <w:position w:val="-12"/>
          <w:lang w:val="en-US" w:eastAsia="zh-CN"/>
        </w:rPr>
        <w:object>
          <v:shape id="_x0000_i1165" o:spt="75" type="#_x0000_t75" style="height:18pt;width:42.9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165" DrawAspect="Content" ObjectID="_1468075767" r:id="rId97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default"/>
          <w:position w:val="-12"/>
          <w:lang w:val="en-US" w:eastAsia="zh-CN"/>
        </w:rPr>
        <w:object>
          <v:shape id="_x0000_i1134" o:spt="75" alt="" type="#_x0000_t75" style="height:18pt;width:49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134" DrawAspect="Content" ObjectID="_1468075768" r:id="rId99">
            <o:LockedField>false</o:LockedField>
          </o:OLEObject>
        </w:object>
      </w:r>
      <w:r>
        <w:rPr>
          <w:rFonts w:hint="eastAsia"/>
          <w:lang w:val="en-US" w:eastAsia="zh-CN"/>
        </w:rPr>
        <w:t>kN(受压)，</w:t>
      </w:r>
      <w:r>
        <w:rPr>
          <w:rFonts w:hint="default"/>
          <w:position w:val="-12"/>
          <w:lang w:val="en-US" w:eastAsia="zh-CN"/>
        </w:rPr>
        <w:object>
          <v:shape id="_x0000_i1135" o:spt="75" alt="" type="#_x0000_t75" style="height:18pt;width:49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135" DrawAspect="Content" ObjectID="_1468075769" r:id="rId101">
            <o:LockedField>false</o:LockedField>
          </o:OLEObject>
        </w:object>
      </w:r>
      <w:r>
        <w:rPr>
          <w:rFonts w:hint="eastAsia"/>
          <w:lang w:val="en-US" w:eastAsia="zh-CN"/>
        </w:rPr>
        <w:t>kN(受压),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36" o:spt="75" alt="" type="#_x0000_t75" style="height:18pt;width:4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136" DrawAspect="Content" ObjectID="_1468075770" r:id="rId103">
            <o:LockedField>false</o:LockedField>
          </o:OLEObject>
        </w:object>
      </w:r>
      <w:r>
        <w:rPr>
          <w:rFonts w:hint="eastAsia"/>
          <w:lang w:val="en-US" w:eastAsia="zh-CN"/>
        </w:rPr>
        <w:t>kN(受压),</w:t>
      </w:r>
      <w:r>
        <w:rPr>
          <w:rFonts w:hint="default"/>
          <w:position w:val="-12"/>
          <w:lang w:val="en-US" w:eastAsia="zh-CN"/>
        </w:rPr>
        <w:object>
          <v:shape id="_x0000_i1138" o:spt="75" alt="" type="#_x0000_t75" style="height:18pt;width:4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138" DrawAspect="Content" ObjectID="_1468075771" r:id="rId105">
            <o:LockedField>false</o:LockedField>
          </o:OLEObject>
        </w:object>
      </w:r>
      <w:r>
        <w:rPr>
          <w:rFonts w:hint="eastAsia"/>
          <w:lang w:val="en-US" w:eastAsia="zh-CN"/>
        </w:rPr>
        <w:t>kN(受压)。根据以上各杆件轴力值画出轴力图。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position w:val="-14"/>
          <w:lang w:val="en-US" w:eastAsia="zh-CN"/>
        </w:rPr>
        <w:object>
          <v:shape id="_x0000_i1139" o:spt="75" alt="" type="#_x0000_t75" style="height:19pt;width:42.9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139" DrawAspect="Content" ObjectID="_1468075772" r:id="rId107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default"/>
          <w:position w:val="-14"/>
          <w:lang w:val="en-US" w:eastAsia="zh-CN"/>
        </w:rPr>
        <w:object>
          <v:shape id="_x0000_i1140" o:spt="75" alt="" type="#_x0000_t75" style="height:19pt;width:81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140" DrawAspect="Content" ObjectID="_1468075773" r:id="rId109">
            <o:LockedField>false</o:LockedField>
          </o:OLEObject>
        </w:object>
      </w:r>
      <w:r>
        <w:rPr>
          <w:rFonts w:hint="eastAsia"/>
          <w:lang w:val="en-US" w:eastAsia="zh-CN"/>
        </w:rPr>
        <w:t>kN(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/>
          <w:lang w:val="en-US" w:eastAsia="zh-CN"/>
        </w:rPr>
        <w:t>),</w:t>
      </w:r>
      <w:r>
        <w:rPr>
          <w:rFonts w:hint="default"/>
          <w:position w:val="-14"/>
          <w:lang w:val="en-US" w:eastAsia="zh-CN"/>
        </w:rPr>
        <w:object>
          <v:shape id="_x0000_i1141" o:spt="75" alt="" type="#_x0000_t75" style="height:19pt;width:44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141" DrawAspect="Content" ObjectID="_1468075774" r:id="rId111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default"/>
          <w:position w:val="-14"/>
          <w:lang w:val="en-US" w:eastAsia="zh-CN"/>
        </w:rPr>
        <w:object>
          <v:shape id="_x0000_i1142" o:spt="75" alt="" type="#_x0000_t75" style="height:19pt;width:42.9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42" DrawAspect="Content" ObjectID="_1468075775" r:id="rId113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default"/>
          <w:position w:val="-14"/>
          <w:lang w:val="en-US" w:eastAsia="zh-CN"/>
        </w:rPr>
        <w:object>
          <v:shape id="_x0000_i1144" o:spt="75" alt="" type="#_x0000_t75" style="height:19pt;width:44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144" DrawAspect="Content" ObjectID="_1468075776" r:id="rId115">
            <o:LockedField>false</o:LockedField>
          </o:OLEObject>
        </w:object>
      </w:r>
      <w:r>
        <w:rPr>
          <w:rFonts w:hint="eastAsia"/>
          <w:lang w:val="en-US" w:eastAsia="zh-CN"/>
        </w:rPr>
        <w:t>kN(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145" o:spt="75" alt="" type="#_x0000_t75" style="height:19pt;width:44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145" DrawAspect="Content" ObjectID="_1468075777" r:id="rId117">
            <o:LockedField>false</o:LockedField>
          </o:OLEObject>
        </w:object>
      </w:r>
      <w:r>
        <w:rPr>
          <w:rFonts w:hint="eastAsia"/>
          <w:lang w:val="en-US" w:eastAsia="zh-CN"/>
        </w:rPr>
        <w:t>kN(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>),</w:t>
      </w:r>
      <w:r>
        <w:rPr>
          <w:rFonts w:hint="default"/>
          <w:position w:val="-14"/>
          <w:lang w:val="en-US" w:eastAsia="zh-CN"/>
        </w:rPr>
        <w:object>
          <v:shape id="_x0000_i1146" o:spt="75" alt="" type="#_x0000_t75" style="height:19pt;width:85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146" DrawAspect="Content" ObjectID="_1468075778" r:id="rId119">
            <o:LockedField>false</o:LockedField>
          </o:OLEObject>
        </w:object>
      </w:r>
      <w:r>
        <w:rPr>
          <w:rFonts w:hint="eastAsia"/>
          <w:lang w:val="en-US" w:eastAsia="zh-CN"/>
        </w:rPr>
        <w:t>kN(</w:t>
      </w:r>
      <w:r>
        <w:rPr>
          <w:rFonts w:hint="default" w:ascii="Arial" w:hAnsi="Arial" w:cs="Arial"/>
          <w:lang w:val="en-US" w:eastAsia="zh-CN"/>
        </w:rPr>
        <w:t>←</w:t>
      </w:r>
      <w:r>
        <w:rPr>
          <w:rFonts w:hint="eastAsia"/>
          <w:lang w:val="en-US" w:eastAsia="zh-CN"/>
        </w:rPr>
        <w:t>)根据以上各点剪力值画出剪力图。</w:t>
      </w:r>
    </w:p>
    <w:p>
      <w:pPr>
        <w:rPr>
          <w:rFonts w:hint="default"/>
          <w:lang w:val="en-US" w:eastAsia="zh-CN"/>
        </w:rPr>
      </w:pPr>
    </w:p>
    <w:p>
      <w:pPr>
        <w:rPr>
          <w:rFonts w:cs="Times New Roman" w:eastAsiaTheme="minorEastAsia"/>
        </w:rPr>
      </w:pPr>
      <w:r>
        <w:rPr>
          <w:rFonts w:cs="Times New Roman" w:eastAsiaTheme="minorEastAsia"/>
        </w:rPr>
        <w:t xml:space="preserve">      </w:t>
      </w:r>
      <w:r>
        <w:drawing>
          <wp:inline distT="0" distB="0" distL="114300" distR="114300">
            <wp:extent cx="2716530" cy="3087370"/>
            <wp:effectExtent l="0" t="0" r="11430" b="6350"/>
            <wp:docPr id="23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7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Theme="minorEastAsia"/>
        </w:rPr>
        <w:t xml:space="preserve">      </w:t>
      </w:r>
    </w:p>
    <w:p>
      <w:pPr>
        <w:rPr>
          <w:rFonts w:cs="Times New Roman" w:eastAsiaTheme="minorEastAsia"/>
        </w:rPr>
      </w:pPr>
      <w:r>
        <w:rPr>
          <w:rFonts w:cs="Times New Roman" w:eastAsiaTheme="minorEastAsia"/>
        </w:rPr>
        <w:t xml:space="preserve">   </w:t>
      </w:r>
      <w:r>
        <w:drawing>
          <wp:inline distT="0" distB="0" distL="114300" distR="114300">
            <wp:extent cx="3384550" cy="2980055"/>
            <wp:effectExtent l="0" t="0" r="13970" b="6985"/>
            <wp:docPr id="2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4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Theme="minorEastAsia"/>
        </w:rPr>
        <w:t xml:space="preserve">  </w:t>
      </w:r>
    </w:p>
    <w:p>
      <w:pPr>
        <w:ind w:firstLine="1920" w:firstLineChars="800"/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M图</w:t>
      </w:r>
      <w:r>
        <w:rPr>
          <w:rFonts w:hint="eastAsia" w:ascii="宋体" w:hAnsi="宋体" w:cs="宋体"/>
          <w:vertAlign w:val="baseline"/>
          <w:lang w:val="en-US" w:eastAsia="zh-CN"/>
        </w:rPr>
        <w:t>（</w:t>
      </w:r>
      <w:r>
        <w:rPr>
          <w:rFonts w:hint="eastAsia"/>
          <w:lang w:val="en-US" w:eastAsia="zh-CN"/>
        </w:rPr>
        <w:t>kN·m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pPr>
        <w:rPr>
          <w:rFonts w:hint="eastAsia" w:ascii="宋体" w:hAnsi="宋体" w:cs="宋体"/>
          <w:vertAlign w:val="baseline"/>
          <w:lang w:val="en-US" w:eastAsia="zh-CN"/>
        </w:rPr>
      </w:pPr>
    </w:p>
    <w:p>
      <w:r>
        <w:drawing>
          <wp:inline distT="0" distB="0" distL="114300" distR="114300">
            <wp:extent cx="2903220" cy="2212340"/>
            <wp:effectExtent l="0" t="0" r="7620" b="12700"/>
            <wp:docPr id="26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8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680" w:firstLineChars="700"/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F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图</w:t>
      </w:r>
      <w:r>
        <w:rPr>
          <w:rFonts w:hint="eastAsia" w:ascii="宋体" w:hAnsi="宋体" w:cs="宋体"/>
          <w:vertAlign w:val="baseline"/>
          <w:lang w:val="en-US" w:eastAsia="zh-CN"/>
        </w:rPr>
        <w:t>（</w:t>
      </w:r>
      <w:r>
        <w:rPr>
          <w:rFonts w:hint="eastAsia"/>
          <w:lang w:val="en-US" w:eastAsia="zh-CN"/>
        </w:rPr>
        <w:t>kN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</w:p>
    <w:p>
      <w:r>
        <w:drawing>
          <wp:inline distT="0" distB="0" distL="114300" distR="114300">
            <wp:extent cx="3116580" cy="2849245"/>
            <wp:effectExtent l="0" t="0" r="7620" b="635"/>
            <wp:docPr id="27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9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20" w:firstLineChars="8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vertAlign w:val="subscript"/>
          <w:lang w:val="en-US" w:eastAsia="zh-CN"/>
        </w:rPr>
        <w:t>Q</w:t>
      </w:r>
      <w:r>
        <w:rPr>
          <w:rFonts w:hint="eastAsia"/>
          <w:lang w:val="en-US" w:eastAsia="zh-CN"/>
        </w:rPr>
        <w:t>图</w:t>
      </w:r>
      <w:r>
        <w:rPr>
          <w:rFonts w:hint="eastAsia" w:ascii="宋体" w:hAnsi="宋体" w:cs="宋体"/>
          <w:vertAlign w:val="baseline"/>
          <w:lang w:val="en-US" w:eastAsia="zh-CN"/>
        </w:rPr>
        <w:t>（</w:t>
      </w:r>
      <w:r>
        <w:rPr>
          <w:rFonts w:hint="eastAsia"/>
          <w:lang w:val="en-US" w:eastAsia="zh-CN"/>
        </w:rPr>
        <w:t>kN</w:t>
      </w:r>
      <w:r>
        <w:rPr>
          <w:rFonts w:hint="eastAsia" w:ascii="宋体" w:hAnsi="宋体" w:cs="宋体"/>
          <w:vertAlign w:val="baseline"/>
          <w:lang w:val="en-US" w:eastAsia="zh-CN"/>
        </w:rPr>
        <w:t>）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cs="Times New Roman" w:eastAsiaTheme="minorEastAsia"/>
          <w:highlight w:val="yellow"/>
        </w:rPr>
      </w:pPr>
      <w:r>
        <w:rPr>
          <w:rFonts w:cs="Times New Roman" w:eastAsiaTheme="minorEastAsia"/>
          <w:highlight w:val="yellow"/>
        </w:rPr>
        <w:t>答：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position w:val="-14"/>
          <w:lang w:val="en-US" w:eastAsia="zh-CN"/>
        </w:rPr>
        <w:object>
          <v:shape id="_x0000_i1149" o:spt="75" type="#_x0000_t75" style="height:20pt;width:54pt;" o:ole="t" filled="f" o:preferrelative="t" stroked="f" coordsize="21600,21600"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149" DrawAspect="Content" ObjectID="_1468075779" r:id="rId12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4"/>
          <w:lang w:val="en-US" w:eastAsia="zh-CN"/>
        </w:rPr>
        <w:object>
          <v:shape id="_x0000_i1155" o:spt="75" type="#_x0000_t75" style="height:19pt;width:172pt;" o:ole="t" filled="f" o:preferrelative="t" stroked="f" coordsize="21600,21600"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155" DrawAspect="Content" ObjectID="_1468075780" r:id="rId127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4"/>
          <w:lang w:val="en-US" w:eastAsia="zh-CN"/>
        </w:rPr>
        <w:object>
          <v:shape id="_x0000_i1157" o:spt="75" alt="" type="#_x0000_t75" style="height:19pt;width:42.9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157" DrawAspect="Content" ObjectID="_1468075781" r:id="rId129">
            <o:LockedField>false</o:LockedField>
          </o:OLEObject>
        </w:object>
      </w:r>
      <w:r>
        <w:rPr>
          <w:rFonts w:hint="eastAsia"/>
          <w:lang w:val="en-US" w:eastAsia="zh-CN"/>
        </w:rPr>
        <w:t>kN（</w:t>
      </w:r>
      <w:r>
        <w:rPr>
          <w:rFonts w:hint="default" w:ascii="Arial" w:hAnsi="Arial" w:cs="Arial"/>
          <w:lang w:val="en-US" w:eastAsia="zh-CN"/>
        </w:rPr>
        <w:t>↑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153" o:spt="75" type="#_x0000_t75" style="height:20pt;width:48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153" DrawAspect="Content" ObjectID="_1468075782" r:id="rId13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161" o:spt="75" type="#_x0000_t75" style="height:18pt;width:77pt;" o:ole="t" filled="f" o:preferrelative="t" stroked="f" coordsize="21600,21600"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161" DrawAspect="Content" ObjectID="_1468075783" r:id="rId13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166" o:spt="75" alt="" type="#_x0000_t75" style="height:18pt;width:3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66" DrawAspect="Content" ObjectID="_1468075784" r:id="rId135">
            <o:LockedField>false</o:LockedField>
          </o:OLEObject>
        </w:object>
      </w:r>
      <w:r>
        <w:rPr>
          <w:rFonts w:hint="eastAsia"/>
          <w:lang w:val="en-US" w:eastAsia="zh-CN"/>
        </w:rPr>
        <w:t>kN（</w:t>
      </w:r>
      <w:r>
        <w:rPr>
          <w:rFonts w:hint="default" w:ascii="Arial" w:hAnsi="Arial" w:cs="Arial"/>
          <w:lang w:val="en-US" w:eastAsia="zh-CN"/>
        </w:rPr>
        <w:t>←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154" o:spt="75" type="#_x0000_t75" style="height:20pt;width:48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154" DrawAspect="Content" ObjectID="_1468075785" r:id="rId13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4"/>
          <w:lang w:val="en-US" w:eastAsia="zh-CN"/>
        </w:rPr>
        <w:object>
          <v:shape id="_x0000_i1163" o:spt="75" alt="" type="#_x0000_t75" style="height:19pt;width:8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163" DrawAspect="Content" ObjectID="_1468075786" r:id="rId13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4"/>
          <w:lang w:val="en-US" w:eastAsia="zh-CN"/>
        </w:rPr>
        <w:object>
          <v:shape id="_x0000_i1164" o:spt="75" type="#_x0000_t75" style="height:19pt;width:37pt;" o:ole="t" filled="f" o:preferrelative="t" stroked="f" coordsize="21600,21600"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64" DrawAspect="Content" ObjectID="_1468075787" r:id="rId141">
            <o:LockedField>false</o:LockedField>
          </o:OLEObject>
        </w:object>
      </w:r>
      <w:r>
        <w:rPr>
          <w:rFonts w:hint="eastAsia"/>
          <w:lang w:val="en-US" w:eastAsia="zh-CN"/>
        </w:rPr>
        <w:t>kN（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对BCE进行分析：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150" o:spt="75" alt="" type="#_x0000_t75" style="height:20pt;width:54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50" DrawAspect="Content" ObjectID="_1468075788" r:id="rId14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4"/>
          <w:lang w:val="en-US" w:eastAsia="zh-CN"/>
        </w:rPr>
        <w:object>
          <v:shape id="_x0000_i1158" o:spt="75" alt="" type="#_x0000_t75" style="height:19pt;width:14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158" DrawAspect="Content" ObjectID="_1468075789" r:id="rId14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160" o:spt="75" alt="" type="#_x0000_t75" style="height:18pt;width:37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60" DrawAspect="Content" ObjectID="_1468075790" r:id="rId147">
            <o:LockedField>false</o:LockedField>
          </o:OLEObject>
        </w:object>
      </w:r>
      <w:r>
        <w:rPr>
          <w:rFonts w:hint="eastAsia"/>
          <w:lang w:val="en-US" w:eastAsia="zh-CN"/>
        </w:rPr>
        <w:t>kN（</w:t>
      </w:r>
      <w:r>
        <w:rPr>
          <w:rFonts w:hint="default" w:ascii="Arial" w:hAnsi="Arial" w:cs="Arial"/>
          <w:lang w:val="en-US" w:eastAsia="zh-CN"/>
        </w:rPr>
        <w:t>←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67" o:spt="75" type="#_x0000_t75" style="height:17pt;width:124pt;" o:ole="t" filled="f" o:preferrelative="t" stroked="f" coordsize="21600,21600"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67" DrawAspect="Content" ObjectID="_1468075791" r:id="rId149">
            <o:LockedField>false</o:LockedField>
          </o:OLEObject>
        </w:object>
      </w:r>
      <w:r>
        <w:rPr>
          <w:rFonts w:hint="eastAsia"/>
          <w:lang w:val="en-US" w:eastAsia="zh-CN"/>
        </w:rPr>
        <w:t>kN·m(左侧受拉),</w:t>
      </w:r>
      <w:r>
        <w:rPr>
          <w:rFonts w:hint="eastAsia"/>
          <w:position w:val="-12"/>
          <w:lang w:val="en-US" w:eastAsia="zh-CN"/>
        </w:rPr>
        <w:object>
          <v:shape id="_x0000_i1168" o:spt="75" alt="" type="#_x0000_t75" style="height:18pt;width:4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68" DrawAspect="Content" ObjectID="_1468075792" r:id="rId151">
            <o:LockedField>false</o:LockedField>
          </o:OLEObject>
        </w:object>
      </w:r>
      <w:r>
        <w:rPr>
          <w:rFonts w:hint="eastAsia"/>
          <w:lang w:val="en-US" w:eastAsia="zh-CN"/>
        </w:rPr>
        <w:t>kN·m(上侧受拉),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69" o:spt="75" alt="" type="#_x0000_t75" style="height:18pt;width:98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69" DrawAspect="Content" ObjectID="_1468075793" r:id="rId153">
            <o:LockedField>false</o:LockedField>
          </o:OLEObject>
        </w:object>
      </w:r>
      <w:r>
        <w:rPr>
          <w:rFonts w:hint="eastAsia"/>
          <w:lang w:val="en-US" w:eastAsia="zh-CN"/>
        </w:rPr>
        <w:t>kN·m(上侧受拉),</w:t>
      </w:r>
      <w:r>
        <w:rPr>
          <w:rFonts w:hint="eastAsia"/>
          <w:position w:val="-12"/>
          <w:lang w:val="en-US" w:eastAsia="zh-CN"/>
        </w:rPr>
        <w:object>
          <v:shape id="_x0000_i1170" o:spt="75" alt="" type="#_x0000_t75" style="height:18pt;width:88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70" DrawAspect="Content" ObjectID="_1468075794" r:id="rId155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因为CF段无荷载所以在弯矩图中DC与CF段直线平行。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10"/>
          <w:lang w:val="en-US" w:eastAsia="zh-CN"/>
        </w:rPr>
        <w:object>
          <v:shape id="_x0000_i1172" o:spt="75" type="#_x0000_t75" style="height:17pt;width:42.95pt;" o:ole="t" filled="f" o:preferrelative="t" stroked="f" coordsize="21600,21600"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72" DrawAspect="Content" ObjectID="_1468075795" r:id="rId157">
            <o:LockedField>false</o:LockedField>
          </o:OLEObject>
        </w:object>
      </w:r>
      <w:r>
        <w:rPr>
          <w:rFonts w:hint="eastAsia"/>
          <w:lang w:val="en-US" w:eastAsia="zh-CN"/>
        </w:rPr>
        <w:t>kN·m(上侧受拉),</w:t>
      </w:r>
      <w:r>
        <w:rPr>
          <w:rFonts w:hint="eastAsia"/>
          <w:position w:val="-10"/>
          <w:lang w:val="en-US" w:eastAsia="zh-CN"/>
        </w:rPr>
        <w:object>
          <v:shape id="_x0000_i1176" o:spt="75" alt="" type="#_x0000_t75" style="height:17pt;width:12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76" DrawAspect="Content" ObjectID="_1468075796" r:id="rId159">
            <o:LockedField>false</o:LockedField>
          </o:OLEObject>
        </w:object>
      </w:r>
      <w:r>
        <w:rPr>
          <w:rFonts w:hint="eastAsia"/>
          <w:lang w:val="en-US" w:eastAsia="zh-CN"/>
        </w:rPr>
        <w:t>kN·m(上侧受拉)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77" o:spt="75" alt="" type="#_x0000_t75" style="height:17pt;width:90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77" DrawAspect="Content" ObjectID="_1468075797" r:id="rId161">
            <o:LockedField>false</o:LockedField>
          </o:OLEObject>
        </w:object>
      </w:r>
      <w:r>
        <w:rPr>
          <w:rFonts w:hint="eastAsia"/>
          <w:lang w:val="en-US" w:eastAsia="zh-CN"/>
        </w:rPr>
        <w:t>kN·m(上侧受拉)，根据以上各点弯矩值画出弯矩图。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position w:val="-12"/>
          <w:lang w:val="en-US" w:eastAsia="zh-CN"/>
        </w:rPr>
        <w:object>
          <v:shape id="_x0000_i1180" o:spt="75" alt="" type="#_x0000_t75" style="height:18pt;width:44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80" DrawAspect="Content" ObjectID="_1468075798" r:id="rId163">
            <o:LockedField>false</o:LockedField>
          </o:OLEObject>
        </w:object>
      </w:r>
      <w:r>
        <w:rPr>
          <w:rFonts w:hint="eastAsia"/>
          <w:lang w:val="en-US" w:eastAsia="zh-CN"/>
        </w:rPr>
        <w:t>kN(受拉),</w:t>
      </w:r>
      <w:r>
        <w:rPr>
          <w:rFonts w:hint="eastAsia"/>
          <w:position w:val="-12"/>
          <w:lang w:val="en-US" w:eastAsia="zh-CN"/>
        </w:rPr>
        <w:object>
          <v:shape id="_x0000_i1181" o:spt="75" alt="" type="#_x0000_t75" style="height:18pt;width:44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81" DrawAspect="Content" ObjectID="_1468075799" r:id="rId165">
            <o:LockedField>false</o:LockedField>
          </o:OLEObject>
        </w:object>
      </w:r>
      <w:r>
        <w:rPr>
          <w:rFonts w:hint="eastAsia"/>
          <w:lang w:val="en-US" w:eastAsia="zh-CN"/>
        </w:rPr>
        <w:t>kN(受压)，</w:t>
      </w:r>
      <w:r>
        <w:rPr>
          <w:rFonts w:hint="eastAsia"/>
          <w:position w:val="-12"/>
          <w:lang w:val="en-US" w:eastAsia="zh-CN"/>
        </w:rPr>
        <w:object>
          <v:shape id="_x0000_i1182" o:spt="75" alt="" type="#_x0000_t75" style="height:18pt;width:49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82" DrawAspect="Content" ObjectID="_1468075800" r:id="rId167">
            <o:LockedField>false</o:LockedField>
          </o:OLEObject>
        </w:object>
      </w:r>
      <w:r>
        <w:rPr>
          <w:rFonts w:hint="eastAsia"/>
          <w:lang w:val="en-US" w:eastAsia="zh-CN"/>
        </w:rPr>
        <w:t>kN(受压)，根据各杆件所受轴力画出轴力图。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  <w:position w:val="-14"/>
          <w:lang w:val="en-US" w:eastAsia="zh-CN"/>
        </w:rPr>
        <w:object>
          <v:shape id="_x0000_i1183" o:spt="75" type="#_x0000_t75" style="height:19pt;width:44pt;" o:ole="t" filled="f" o:preferrelative="t" stroked="f" coordsize="21600,21600"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83" DrawAspect="Content" ObjectID="_1468075801" r:id="rId169">
            <o:LockedField>false</o:LockedField>
          </o:OLEObject>
        </w:object>
      </w:r>
      <w:r>
        <w:rPr>
          <w:rFonts w:hint="eastAsia"/>
          <w:lang w:val="en-US" w:eastAsia="zh-CN"/>
        </w:rPr>
        <w:t>kN(</w:t>
      </w:r>
      <w:r>
        <w:rPr>
          <w:rFonts w:hint="default" w:ascii="Arial" w:hAnsi="Arial" w:cs="Arial"/>
          <w:lang w:val="en-US" w:eastAsia="zh-CN"/>
        </w:rPr>
        <w:t>←</w:t>
      </w:r>
      <w:r>
        <w:rPr>
          <w:rFonts w:hint="eastAsia"/>
          <w:lang w:val="en-US" w:eastAsia="zh-CN"/>
        </w:rPr>
        <w:t>),</w:t>
      </w:r>
      <w:r>
        <w:rPr>
          <w:rFonts w:hint="eastAsia"/>
          <w:position w:val="-14"/>
          <w:lang w:val="en-US" w:eastAsia="zh-CN"/>
        </w:rPr>
        <w:object>
          <v:shape id="_x0000_i1184" o:spt="75" alt="" type="#_x0000_t75" style="height:19pt;width:9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84" DrawAspect="Content" ObjectID="_1468075802" r:id="rId171">
            <o:LockedField>false</o:LockedField>
          </o:OLEObject>
        </w:object>
      </w:r>
      <w:r>
        <w:rPr>
          <w:rFonts w:hint="eastAsia"/>
          <w:lang w:val="en-US" w:eastAsia="zh-CN"/>
        </w:rPr>
        <w:t>kN(</w:t>
      </w:r>
      <w:r>
        <w:rPr>
          <w:rFonts w:hint="default" w:ascii="Arial" w:hAnsi="Arial" w:cs="Arial"/>
          <w:lang w:val="en-US" w:eastAsia="zh-CN"/>
        </w:rPr>
        <w:t>←</w:t>
      </w:r>
      <w:r>
        <w:rPr>
          <w:rFonts w:hint="eastAsia"/>
          <w:lang w:val="en-US" w:eastAsia="zh-CN"/>
        </w:rPr>
        <w:t>),</w:t>
      </w:r>
      <w:r>
        <w:rPr>
          <w:rFonts w:hint="eastAsia"/>
          <w:position w:val="-14"/>
          <w:lang w:val="en-US" w:eastAsia="zh-CN"/>
        </w:rPr>
        <w:object>
          <v:shape id="_x0000_i1186" o:spt="75" alt="" type="#_x0000_t75" style="height:19pt;width:44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86" DrawAspect="Content" ObjectID="_1468075803" r:id="rId173">
            <o:LockedField>false</o:LockedField>
          </o:OLEObject>
        </w:object>
      </w:r>
      <w:r>
        <w:rPr>
          <w:rFonts w:hint="eastAsia"/>
          <w:lang w:val="en-US" w:eastAsia="zh-CN"/>
        </w:rPr>
        <w:t>kN(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189" o:spt="75" alt="" type="#_x0000_t75" style="height:19pt;width:89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89" DrawAspect="Content" ObjectID="_1468075804" r:id="rId175">
            <o:LockedField>false</o:LockedField>
          </o:OLEObject>
        </w:object>
      </w:r>
      <w:r>
        <w:rPr>
          <w:rFonts w:hint="eastAsia"/>
          <w:lang w:val="en-US" w:eastAsia="zh-CN"/>
        </w:rPr>
        <w:t>kN(</w:t>
      </w:r>
      <w:r>
        <w:rPr>
          <w:rFonts w:hint="default" w:ascii="Arial" w:hAnsi="Arial" w:cs="Arial"/>
          <w:lang w:val="en-US" w:eastAsia="zh-CN"/>
        </w:rPr>
        <w:t>↑</w:t>
      </w:r>
      <w:r>
        <w:rPr>
          <w:rFonts w:hint="eastAsia"/>
          <w:lang w:val="en-US" w:eastAsia="zh-CN"/>
        </w:rPr>
        <w:t>),</w:t>
      </w:r>
      <w:r>
        <w:rPr>
          <w:rFonts w:hint="eastAsia"/>
          <w:position w:val="-14"/>
          <w:lang w:val="en-US" w:eastAsia="zh-CN"/>
        </w:rPr>
        <w:object>
          <v:shape id="_x0000_i1190" o:spt="75" alt="" type="#_x0000_t75" style="height:19pt;width:42.95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90" DrawAspect="Content" ObjectID="_1468075805" r:id="rId177">
            <o:LockedField>false</o:LockedField>
          </o:OLEObject>
        </w:object>
      </w:r>
      <w:r>
        <w:rPr>
          <w:rFonts w:hint="eastAsia"/>
          <w:lang w:val="en-US" w:eastAsia="zh-CN"/>
        </w:rPr>
        <w:t>kN(</w:t>
      </w:r>
      <w:r>
        <w:rPr>
          <w:rFonts w:hint="default" w:ascii="Arial" w:hAnsi="Arial" w:cs="Arial"/>
          <w:lang w:val="en-US" w:eastAsia="zh-CN"/>
        </w:rPr>
        <w:t>←</w:t>
      </w:r>
      <w:r>
        <w:rPr>
          <w:rFonts w:hint="eastAsia"/>
          <w:lang w:val="en-US" w:eastAsia="zh-CN"/>
        </w:rPr>
        <w:t>),根据以上剪力值画出剪力图。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319CD"/>
    <w:multiLevelType w:val="singleLevel"/>
    <w:tmpl w:val="866319CD"/>
    <w:lvl w:ilvl="0" w:tentative="0">
      <w:start w:val="1"/>
      <w:numFmt w:val="lowerLetter"/>
      <w:suff w:val="nothing"/>
      <w:lvlText w:val="（%1）"/>
      <w:lvlJc w:val="left"/>
    </w:lvl>
  </w:abstractNum>
  <w:abstractNum w:abstractNumId="1">
    <w:nsid w:val="D7440A3A"/>
    <w:multiLevelType w:val="singleLevel"/>
    <w:tmpl w:val="D7440A3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E957957"/>
    <w:multiLevelType w:val="singleLevel"/>
    <w:tmpl w:val="2E95795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3C"/>
    <w:rsid w:val="000A7017"/>
    <w:rsid w:val="00264F00"/>
    <w:rsid w:val="002D27BA"/>
    <w:rsid w:val="003B5836"/>
    <w:rsid w:val="003D6820"/>
    <w:rsid w:val="00506874"/>
    <w:rsid w:val="005B0C76"/>
    <w:rsid w:val="005B5E89"/>
    <w:rsid w:val="00636021"/>
    <w:rsid w:val="006B01DF"/>
    <w:rsid w:val="009D217B"/>
    <w:rsid w:val="00AC1390"/>
    <w:rsid w:val="00AF12EF"/>
    <w:rsid w:val="00BB5C44"/>
    <w:rsid w:val="00C05707"/>
    <w:rsid w:val="00D244A2"/>
    <w:rsid w:val="00E76308"/>
    <w:rsid w:val="00E87451"/>
    <w:rsid w:val="00EE2A3C"/>
    <w:rsid w:val="047A4FBB"/>
    <w:rsid w:val="05664239"/>
    <w:rsid w:val="061933A2"/>
    <w:rsid w:val="0DE912FC"/>
    <w:rsid w:val="13017FCD"/>
    <w:rsid w:val="16E9111C"/>
    <w:rsid w:val="1D9D354B"/>
    <w:rsid w:val="24A51AFF"/>
    <w:rsid w:val="25E60CE9"/>
    <w:rsid w:val="273E3C59"/>
    <w:rsid w:val="29786FFF"/>
    <w:rsid w:val="2B652F71"/>
    <w:rsid w:val="2D8428CC"/>
    <w:rsid w:val="30306C33"/>
    <w:rsid w:val="3BFD1308"/>
    <w:rsid w:val="3D642453"/>
    <w:rsid w:val="3D7711AB"/>
    <w:rsid w:val="45D1585D"/>
    <w:rsid w:val="483E3F58"/>
    <w:rsid w:val="497B3546"/>
    <w:rsid w:val="4B491CE5"/>
    <w:rsid w:val="4D6575E2"/>
    <w:rsid w:val="51220F6E"/>
    <w:rsid w:val="51E36EF0"/>
    <w:rsid w:val="57E571CA"/>
    <w:rsid w:val="5D002F79"/>
    <w:rsid w:val="615C3F6B"/>
    <w:rsid w:val="65B10EF3"/>
    <w:rsid w:val="72C857A2"/>
    <w:rsid w:val="7BD82576"/>
    <w:rsid w:val="7E7761D6"/>
    <w:rsid w:val="7E87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120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120"/>
      <w:outlineLvl w:val="2"/>
    </w:pPr>
    <w:rPr>
      <w:b/>
      <w:bCs/>
      <w:color w:val="0000CC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8"/>
    <w:qFormat/>
    <w:uiPriority w:val="0"/>
    <w:pPr>
      <w:jc w:val="left"/>
    </w:pPr>
  </w:style>
  <w:style w:type="paragraph" w:styleId="6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19"/>
    <w:qFormat/>
    <w:uiPriority w:val="0"/>
    <w:rPr>
      <w:b/>
      <w:bCs/>
    </w:rPr>
  </w:style>
  <w:style w:type="character" w:styleId="12">
    <w:name w:val="annotation reference"/>
    <w:basedOn w:val="11"/>
    <w:qFormat/>
    <w:uiPriority w:val="0"/>
    <w:rPr>
      <w:sz w:val="21"/>
      <w:szCs w:val="21"/>
    </w:rPr>
  </w:style>
  <w:style w:type="character" w:customStyle="1" w:styleId="13">
    <w:name w:val="页眉 字符"/>
    <w:basedOn w:val="11"/>
    <w:link w:val="8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1"/>
    <w:link w:val="7"/>
    <w:qFormat/>
    <w:uiPriority w:val="0"/>
    <w:rPr>
      <w:kern w:val="2"/>
      <w:sz w:val="18"/>
      <w:szCs w:val="18"/>
    </w:rPr>
  </w:style>
  <w:style w:type="character" w:customStyle="1" w:styleId="15">
    <w:name w:val="标题 1 字符"/>
    <w:basedOn w:val="11"/>
    <w:link w:val="2"/>
    <w:qFormat/>
    <w:uiPriority w:val="0"/>
    <w:rPr>
      <w:b/>
      <w:bCs/>
      <w:kern w:val="44"/>
      <w:sz w:val="32"/>
      <w:szCs w:val="44"/>
    </w:rPr>
  </w:style>
  <w:style w:type="character" w:customStyle="1" w:styleId="16">
    <w:name w:val="标题 2 字符"/>
    <w:basedOn w:val="11"/>
    <w:link w:val="3"/>
    <w:qFormat/>
    <w:uiPriority w:val="0"/>
    <w:rPr>
      <w:rFonts w:ascii="Times New Roman" w:hAnsi="Times New Roman" w:eastAsia="宋体" w:cstheme="majorBidi"/>
      <w:b/>
      <w:bCs/>
      <w:kern w:val="2"/>
      <w:sz w:val="28"/>
      <w:szCs w:val="32"/>
    </w:rPr>
  </w:style>
  <w:style w:type="character" w:customStyle="1" w:styleId="17">
    <w:name w:val="标题 3 字符"/>
    <w:basedOn w:val="11"/>
    <w:link w:val="4"/>
    <w:qFormat/>
    <w:uiPriority w:val="0"/>
    <w:rPr>
      <w:rFonts w:ascii="Times New Roman" w:hAnsi="Times New Roman" w:eastAsia="宋体"/>
      <w:b/>
      <w:bCs/>
      <w:color w:val="0000CC"/>
      <w:kern w:val="2"/>
      <w:sz w:val="24"/>
      <w:szCs w:val="32"/>
    </w:rPr>
  </w:style>
  <w:style w:type="character" w:customStyle="1" w:styleId="18">
    <w:name w:val="批注文字 字符"/>
    <w:basedOn w:val="11"/>
    <w:link w:val="5"/>
    <w:uiPriority w:val="0"/>
    <w:rPr>
      <w:rFonts w:ascii="Times New Roman" w:hAnsi="Times New Roman" w:eastAsia="宋体"/>
      <w:kern w:val="2"/>
      <w:sz w:val="24"/>
      <w:szCs w:val="24"/>
    </w:rPr>
  </w:style>
  <w:style w:type="character" w:customStyle="1" w:styleId="19">
    <w:name w:val="批注主题 字符"/>
    <w:basedOn w:val="18"/>
    <w:link w:val="9"/>
    <w:uiPriority w:val="0"/>
    <w:rPr>
      <w:rFonts w:ascii="Times New Roman" w:hAnsi="Times New Roman" w:eastAsia="宋体"/>
      <w:b/>
      <w:bCs/>
      <w:kern w:val="2"/>
      <w:sz w:val="24"/>
      <w:szCs w:val="24"/>
    </w:rPr>
  </w:style>
  <w:style w:type="character" w:customStyle="1" w:styleId="20">
    <w:name w:val="批注框文本 字符"/>
    <w:basedOn w:val="11"/>
    <w:link w:val="6"/>
    <w:qFormat/>
    <w:uiPriority w:val="0"/>
    <w:rPr>
      <w:rFonts w:ascii="Times New Roman" w:hAnsi="Times New Roman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4.bin"/><Relationship Id="rId98" Type="http://schemas.openxmlformats.org/officeDocument/2006/relationships/image" Target="media/image52.wmf"/><Relationship Id="rId97" Type="http://schemas.openxmlformats.org/officeDocument/2006/relationships/oleObject" Target="embeddings/oleObject43.bin"/><Relationship Id="rId96" Type="http://schemas.openxmlformats.org/officeDocument/2006/relationships/image" Target="media/image51.wmf"/><Relationship Id="rId95" Type="http://schemas.openxmlformats.org/officeDocument/2006/relationships/oleObject" Target="embeddings/oleObject42.bin"/><Relationship Id="rId94" Type="http://schemas.openxmlformats.org/officeDocument/2006/relationships/image" Target="media/image50.wmf"/><Relationship Id="rId93" Type="http://schemas.openxmlformats.org/officeDocument/2006/relationships/oleObject" Target="embeddings/oleObject41.bin"/><Relationship Id="rId92" Type="http://schemas.openxmlformats.org/officeDocument/2006/relationships/image" Target="media/image49.wmf"/><Relationship Id="rId91" Type="http://schemas.openxmlformats.org/officeDocument/2006/relationships/oleObject" Target="embeddings/oleObject40.bin"/><Relationship Id="rId90" Type="http://schemas.openxmlformats.org/officeDocument/2006/relationships/image" Target="media/image48.wmf"/><Relationship Id="rId9" Type="http://schemas.openxmlformats.org/officeDocument/2006/relationships/oleObject" Target="embeddings/oleObject1.bin"/><Relationship Id="rId89" Type="http://schemas.openxmlformats.org/officeDocument/2006/relationships/oleObject" Target="embeddings/oleObject39.bin"/><Relationship Id="rId88" Type="http://schemas.openxmlformats.org/officeDocument/2006/relationships/image" Target="media/image47.wmf"/><Relationship Id="rId87" Type="http://schemas.openxmlformats.org/officeDocument/2006/relationships/oleObject" Target="embeddings/oleObject38.bin"/><Relationship Id="rId86" Type="http://schemas.openxmlformats.org/officeDocument/2006/relationships/image" Target="media/image46.wmf"/><Relationship Id="rId85" Type="http://schemas.openxmlformats.org/officeDocument/2006/relationships/oleObject" Target="embeddings/oleObject37.bin"/><Relationship Id="rId84" Type="http://schemas.openxmlformats.org/officeDocument/2006/relationships/image" Target="media/image45.wmf"/><Relationship Id="rId83" Type="http://schemas.openxmlformats.org/officeDocument/2006/relationships/oleObject" Target="embeddings/oleObject36.bin"/><Relationship Id="rId82" Type="http://schemas.openxmlformats.org/officeDocument/2006/relationships/image" Target="media/image44.wmf"/><Relationship Id="rId81" Type="http://schemas.openxmlformats.org/officeDocument/2006/relationships/oleObject" Target="embeddings/oleObject35.bin"/><Relationship Id="rId80" Type="http://schemas.openxmlformats.org/officeDocument/2006/relationships/image" Target="media/image43.wmf"/><Relationship Id="rId8" Type="http://schemas.openxmlformats.org/officeDocument/2006/relationships/image" Target="media/image5.png"/><Relationship Id="rId79" Type="http://schemas.openxmlformats.org/officeDocument/2006/relationships/oleObject" Target="embeddings/oleObject34.bin"/><Relationship Id="rId78" Type="http://schemas.openxmlformats.org/officeDocument/2006/relationships/image" Target="media/image42.wmf"/><Relationship Id="rId77" Type="http://schemas.openxmlformats.org/officeDocument/2006/relationships/oleObject" Target="embeddings/oleObject33.bin"/><Relationship Id="rId76" Type="http://schemas.openxmlformats.org/officeDocument/2006/relationships/image" Target="media/image41.wmf"/><Relationship Id="rId75" Type="http://schemas.openxmlformats.org/officeDocument/2006/relationships/oleObject" Target="embeddings/oleObject32.bin"/><Relationship Id="rId74" Type="http://schemas.openxmlformats.org/officeDocument/2006/relationships/image" Target="media/image40.wmf"/><Relationship Id="rId73" Type="http://schemas.openxmlformats.org/officeDocument/2006/relationships/oleObject" Target="embeddings/oleObject31.bin"/><Relationship Id="rId72" Type="http://schemas.openxmlformats.org/officeDocument/2006/relationships/image" Target="media/image39.wmf"/><Relationship Id="rId71" Type="http://schemas.openxmlformats.org/officeDocument/2006/relationships/oleObject" Target="embeddings/oleObject30.bin"/><Relationship Id="rId70" Type="http://schemas.openxmlformats.org/officeDocument/2006/relationships/image" Target="media/image38.wmf"/><Relationship Id="rId7" Type="http://schemas.openxmlformats.org/officeDocument/2006/relationships/image" Target="media/image4.png"/><Relationship Id="rId69" Type="http://schemas.openxmlformats.org/officeDocument/2006/relationships/oleObject" Target="embeddings/oleObject29.bin"/><Relationship Id="rId68" Type="http://schemas.openxmlformats.org/officeDocument/2006/relationships/image" Target="media/image37.wmf"/><Relationship Id="rId67" Type="http://schemas.openxmlformats.org/officeDocument/2006/relationships/oleObject" Target="embeddings/oleObject28.bin"/><Relationship Id="rId66" Type="http://schemas.openxmlformats.org/officeDocument/2006/relationships/image" Target="media/image36.wmf"/><Relationship Id="rId65" Type="http://schemas.openxmlformats.org/officeDocument/2006/relationships/oleObject" Target="embeddings/oleObject27.bin"/><Relationship Id="rId64" Type="http://schemas.openxmlformats.org/officeDocument/2006/relationships/image" Target="media/image35.png"/><Relationship Id="rId63" Type="http://schemas.openxmlformats.org/officeDocument/2006/relationships/image" Target="media/image34.png"/><Relationship Id="rId62" Type="http://schemas.openxmlformats.org/officeDocument/2006/relationships/image" Target="media/image33.png"/><Relationship Id="rId61" Type="http://schemas.openxmlformats.org/officeDocument/2006/relationships/image" Target="media/image32.png"/><Relationship Id="rId60" Type="http://schemas.openxmlformats.org/officeDocument/2006/relationships/image" Target="media/image31.wmf"/><Relationship Id="rId6" Type="http://schemas.openxmlformats.org/officeDocument/2006/relationships/image" Target="media/image3.png"/><Relationship Id="rId59" Type="http://schemas.openxmlformats.org/officeDocument/2006/relationships/oleObject" Target="embeddings/oleObject26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image" Target="media/image2.png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oleObject" Target="embeddings/oleObject16.bin"/><Relationship Id="rId4" Type="http://schemas.openxmlformats.org/officeDocument/2006/relationships/image" Target="media/image1.png"/><Relationship Id="rId39" Type="http://schemas.openxmlformats.org/officeDocument/2006/relationships/image" Target="media/image21.png"/><Relationship Id="rId38" Type="http://schemas.openxmlformats.org/officeDocument/2006/relationships/image" Target="media/image20.png"/><Relationship Id="rId37" Type="http://schemas.openxmlformats.org/officeDocument/2006/relationships/image" Target="media/image19.png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2" Type="http://schemas.microsoft.com/office/2011/relationships/people" Target="people.xml"/><Relationship Id="rId181" Type="http://schemas.openxmlformats.org/officeDocument/2006/relationships/fontTable" Target="fontTable.xml"/><Relationship Id="rId180" Type="http://schemas.openxmlformats.org/officeDocument/2006/relationships/numbering" Target="numbering.xml"/><Relationship Id="rId18" Type="http://schemas.openxmlformats.org/officeDocument/2006/relationships/image" Target="media/image10.wmf"/><Relationship Id="rId179" Type="http://schemas.openxmlformats.org/officeDocument/2006/relationships/customXml" Target="../customXml/item1.xml"/><Relationship Id="rId178" Type="http://schemas.openxmlformats.org/officeDocument/2006/relationships/image" Target="media/image94.wmf"/><Relationship Id="rId177" Type="http://schemas.openxmlformats.org/officeDocument/2006/relationships/oleObject" Target="embeddings/oleObject81.bin"/><Relationship Id="rId176" Type="http://schemas.openxmlformats.org/officeDocument/2006/relationships/image" Target="media/image93.wmf"/><Relationship Id="rId175" Type="http://schemas.openxmlformats.org/officeDocument/2006/relationships/oleObject" Target="embeddings/oleObject80.bin"/><Relationship Id="rId174" Type="http://schemas.openxmlformats.org/officeDocument/2006/relationships/image" Target="media/image92.wmf"/><Relationship Id="rId173" Type="http://schemas.openxmlformats.org/officeDocument/2006/relationships/oleObject" Target="embeddings/oleObject79.bin"/><Relationship Id="rId172" Type="http://schemas.openxmlformats.org/officeDocument/2006/relationships/image" Target="media/image91.wmf"/><Relationship Id="rId171" Type="http://schemas.openxmlformats.org/officeDocument/2006/relationships/oleObject" Target="embeddings/oleObject78.bin"/><Relationship Id="rId170" Type="http://schemas.openxmlformats.org/officeDocument/2006/relationships/image" Target="media/image90.wmf"/><Relationship Id="rId17" Type="http://schemas.openxmlformats.org/officeDocument/2006/relationships/oleObject" Target="embeddings/oleObject5.bin"/><Relationship Id="rId169" Type="http://schemas.openxmlformats.org/officeDocument/2006/relationships/oleObject" Target="embeddings/oleObject77.bin"/><Relationship Id="rId168" Type="http://schemas.openxmlformats.org/officeDocument/2006/relationships/image" Target="media/image89.wmf"/><Relationship Id="rId167" Type="http://schemas.openxmlformats.org/officeDocument/2006/relationships/oleObject" Target="embeddings/oleObject76.bin"/><Relationship Id="rId166" Type="http://schemas.openxmlformats.org/officeDocument/2006/relationships/image" Target="media/image88.wmf"/><Relationship Id="rId165" Type="http://schemas.openxmlformats.org/officeDocument/2006/relationships/oleObject" Target="embeddings/oleObject75.bin"/><Relationship Id="rId164" Type="http://schemas.openxmlformats.org/officeDocument/2006/relationships/image" Target="media/image87.wmf"/><Relationship Id="rId163" Type="http://schemas.openxmlformats.org/officeDocument/2006/relationships/oleObject" Target="embeddings/oleObject74.bin"/><Relationship Id="rId162" Type="http://schemas.openxmlformats.org/officeDocument/2006/relationships/image" Target="media/image86.wmf"/><Relationship Id="rId161" Type="http://schemas.openxmlformats.org/officeDocument/2006/relationships/oleObject" Target="embeddings/oleObject73.bin"/><Relationship Id="rId160" Type="http://schemas.openxmlformats.org/officeDocument/2006/relationships/image" Target="media/image85.wmf"/><Relationship Id="rId16" Type="http://schemas.openxmlformats.org/officeDocument/2006/relationships/image" Target="media/image9.wmf"/><Relationship Id="rId159" Type="http://schemas.openxmlformats.org/officeDocument/2006/relationships/oleObject" Target="embeddings/oleObject72.bin"/><Relationship Id="rId158" Type="http://schemas.openxmlformats.org/officeDocument/2006/relationships/image" Target="media/image84.wmf"/><Relationship Id="rId157" Type="http://schemas.openxmlformats.org/officeDocument/2006/relationships/oleObject" Target="embeddings/oleObject71.bin"/><Relationship Id="rId156" Type="http://schemas.openxmlformats.org/officeDocument/2006/relationships/image" Target="media/image83.wmf"/><Relationship Id="rId155" Type="http://schemas.openxmlformats.org/officeDocument/2006/relationships/oleObject" Target="embeddings/oleObject70.bin"/><Relationship Id="rId154" Type="http://schemas.openxmlformats.org/officeDocument/2006/relationships/image" Target="media/image82.wmf"/><Relationship Id="rId153" Type="http://schemas.openxmlformats.org/officeDocument/2006/relationships/oleObject" Target="embeddings/oleObject69.bin"/><Relationship Id="rId152" Type="http://schemas.openxmlformats.org/officeDocument/2006/relationships/image" Target="media/image81.wmf"/><Relationship Id="rId151" Type="http://schemas.openxmlformats.org/officeDocument/2006/relationships/oleObject" Target="embeddings/oleObject68.bin"/><Relationship Id="rId150" Type="http://schemas.openxmlformats.org/officeDocument/2006/relationships/image" Target="media/image80.wmf"/><Relationship Id="rId15" Type="http://schemas.openxmlformats.org/officeDocument/2006/relationships/oleObject" Target="embeddings/oleObject4.bin"/><Relationship Id="rId149" Type="http://schemas.openxmlformats.org/officeDocument/2006/relationships/oleObject" Target="embeddings/oleObject67.bin"/><Relationship Id="rId148" Type="http://schemas.openxmlformats.org/officeDocument/2006/relationships/image" Target="media/image79.wmf"/><Relationship Id="rId147" Type="http://schemas.openxmlformats.org/officeDocument/2006/relationships/oleObject" Target="embeddings/oleObject66.bin"/><Relationship Id="rId146" Type="http://schemas.openxmlformats.org/officeDocument/2006/relationships/image" Target="media/image78.wmf"/><Relationship Id="rId145" Type="http://schemas.openxmlformats.org/officeDocument/2006/relationships/oleObject" Target="embeddings/oleObject65.bin"/><Relationship Id="rId144" Type="http://schemas.openxmlformats.org/officeDocument/2006/relationships/image" Target="media/image77.wmf"/><Relationship Id="rId143" Type="http://schemas.openxmlformats.org/officeDocument/2006/relationships/oleObject" Target="embeddings/oleObject64.bin"/><Relationship Id="rId142" Type="http://schemas.openxmlformats.org/officeDocument/2006/relationships/image" Target="media/image76.wmf"/><Relationship Id="rId141" Type="http://schemas.openxmlformats.org/officeDocument/2006/relationships/oleObject" Target="embeddings/oleObject63.bin"/><Relationship Id="rId140" Type="http://schemas.openxmlformats.org/officeDocument/2006/relationships/image" Target="media/image75.wmf"/><Relationship Id="rId14" Type="http://schemas.openxmlformats.org/officeDocument/2006/relationships/image" Target="media/image8.wmf"/><Relationship Id="rId139" Type="http://schemas.openxmlformats.org/officeDocument/2006/relationships/oleObject" Target="embeddings/oleObject62.bin"/><Relationship Id="rId138" Type="http://schemas.openxmlformats.org/officeDocument/2006/relationships/image" Target="media/image74.wmf"/><Relationship Id="rId137" Type="http://schemas.openxmlformats.org/officeDocument/2006/relationships/oleObject" Target="embeddings/oleObject61.bin"/><Relationship Id="rId136" Type="http://schemas.openxmlformats.org/officeDocument/2006/relationships/image" Target="media/image73.wmf"/><Relationship Id="rId135" Type="http://schemas.openxmlformats.org/officeDocument/2006/relationships/oleObject" Target="embeddings/oleObject60.bin"/><Relationship Id="rId134" Type="http://schemas.openxmlformats.org/officeDocument/2006/relationships/image" Target="media/image72.wmf"/><Relationship Id="rId133" Type="http://schemas.openxmlformats.org/officeDocument/2006/relationships/oleObject" Target="embeddings/oleObject59.bin"/><Relationship Id="rId132" Type="http://schemas.openxmlformats.org/officeDocument/2006/relationships/image" Target="media/image71.wmf"/><Relationship Id="rId131" Type="http://schemas.openxmlformats.org/officeDocument/2006/relationships/oleObject" Target="embeddings/oleObject58.bin"/><Relationship Id="rId130" Type="http://schemas.openxmlformats.org/officeDocument/2006/relationships/image" Target="media/image70.wmf"/><Relationship Id="rId13" Type="http://schemas.openxmlformats.org/officeDocument/2006/relationships/oleObject" Target="embeddings/oleObject3.bin"/><Relationship Id="rId129" Type="http://schemas.openxmlformats.org/officeDocument/2006/relationships/oleObject" Target="embeddings/oleObject57.bin"/><Relationship Id="rId128" Type="http://schemas.openxmlformats.org/officeDocument/2006/relationships/image" Target="media/image69.wmf"/><Relationship Id="rId127" Type="http://schemas.openxmlformats.org/officeDocument/2006/relationships/oleObject" Target="embeddings/oleObject56.bin"/><Relationship Id="rId126" Type="http://schemas.openxmlformats.org/officeDocument/2006/relationships/image" Target="media/image68.wmf"/><Relationship Id="rId125" Type="http://schemas.openxmlformats.org/officeDocument/2006/relationships/oleObject" Target="embeddings/oleObject55.bin"/><Relationship Id="rId124" Type="http://schemas.openxmlformats.org/officeDocument/2006/relationships/image" Target="media/image67.png"/><Relationship Id="rId123" Type="http://schemas.openxmlformats.org/officeDocument/2006/relationships/image" Target="media/image66.png"/><Relationship Id="rId122" Type="http://schemas.openxmlformats.org/officeDocument/2006/relationships/image" Target="media/image65.png"/><Relationship Id="rId121" Type="http://schemas.openxmlformats.org/officeDocument/2006/relationships/image" Target="media/image64.png"/><Relationship Id="rId120" Type="http://schemas.openxmlformats.org/officeDocument/2006/relationships/image" Target="media/image63.wmf"/><Relationship Id="rId12" Type="http://schemas.openxmlformats.org/officeDocument/2006/relationships/image" Target="media/image7.wmf"/><Relationship Id="rId119" Type="http://schemas.openxmlformats.org/officeDocument/2006/relationships/oleObject" Target="embeddings/oleObject54.bin"/><Relationship Id="rId118" Type="http://schemas.openxmlformats.org/officeDocument/2006/relationships/image" Target="media/image62.wmf"/><Relationship Id="rId117" Type="http://schemas.openxmlformats.org/officeDocument/2006/relationships/oleObject" Target="embeddings/oleObject53.bin"/><Relationship Id="rId116" Type="http://schemas.openxmlformats.org/officeDocument/2006/relationships/image" Target="media/image61.wmf"/><Relationship Id="rId115" Type="http://schemas.openxmlformats.org/officeDocument/2006/relationships/oleObject" Target="embeddings/oleObject52.bin"/><Relationship Id="rId114" Type="http://schemas.openxmlformats.org/officeDocument/2006/relationships/image" Target="media/image60.wmf"/><Relationship Id="rId113" Type="http://schemas.openxmlformats.org/officeDocument/2006/relationships/oleObject" Target="embeddings/oleObject51.bin"/><Relationship Id="rId112" Type="http://schemas.openxmlformats.org/officeDocument/2006/relationships/image" Target="media/image59.wmf"/><Relationship Id="rId111" Type="http://schemas.openxmlformats.org/officeDocument/2006/relationships/oleObject" Target="embeddings/oleObject50.bin"/><Relationship Id="rId110" Type="http://schemas.openxmlformats.org/officeDocument/2006/relationships/image" Target="media/image58.wmf"/><Relationship Id="rId11" Type="http://schemas.openxmlformats.org/officeDocument/2006/relationships/oleObject" Target="embeddings/oleObject2.bin"/><Relationship Id="rId109" Type="http://schemas.openxmlformats.org/officeDocument/2006/relationships/oleObject" Target="embeddings/oleObject49.bin"/><Relationship Id="rId108" Type="http://schemas.openxmlformats.org/officeDocument/2006/relationships/image" Target="media/image57.wmf"/><Relationship Id="rId107" Type="http://schemas.openxmlformats.org/officeDocument/2006/relationships/oleObject" Target="embeddings/oleObject48.bin"/><Relationship Id="rId106" Type="http://schemas.openxmlformats.org/officeDocument/2006/relationships/image" Target="media/image56.wmf"/><Relationship Id="rId105" Type="http://schemas.openxmlformats.org/officeDocument/2006/relationships/oleObject" Target="embeddings/oleObject47.bin"/><Relationship Id="rId104" Type="http://schemas.openxmlformats.org/officeDocument/2006/relationships/image" Target="media/image55.wmf"/><Relationship Id="rId103" Type="http://schemas.openxmlformats.org/officeDocument/2006/relationships/oleObject" Target="embeddings/oleObject46.bin"/><Relationship Id="rId102" Type="http://schemas.openxmlformats.org/officeDocument/2006/relationships/image" Target="media/image54.wmf"/><Relationship Id="rId101" Type="http://schemas.openxmlformats.org/officeDocument/2006/relationships/oleObject" Target="embeddings/oleObject45.bin"/><Relationship Id="rId100" Type="http://schemas.openxmlformats.org/officeDocument/2006/relationships/image" Target="media/image53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272</Words>
  <Characters>1552</Characters>
  <Lines>12</Lines>
  <Paragraphs>3</Paragraphs>
  <TotalTime>0</TotalTime>
  <ScaleCrop>false</ScaleCrop>
  <LinksUpToDate>false</LinksUpToDate>
  <CharactersWithSpaces>1821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2020-03-04T08:42:00Z</dcterms:created>
  <dc:creator>wmy</dc:creator>
  <cp:lastModifiedBy>阳！</cp:lastModifiedBy>
  <dcterms:modified xsi:type="dcterms:W3CDTF">2020-03-14T10:25:37Z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