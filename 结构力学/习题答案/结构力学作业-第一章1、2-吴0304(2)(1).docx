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eastAsiaTheme="minorEastAsia"/>
          <w:szCs w:val="24"/>
        </w:rPr>
        <w:t>227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章-</w:t>
      </w:r>
      <w:r>
        <w:t>1</w:t>
      </w:r>
    </w:p>
    <w:p>
      <w:r>
        <w:rPr>
          <w:rFonts w:hint="eastAsia"/>
        </w:rPr>
        <w:t>作业题：</w:t>
      </w:r>
      <w:r>
        <w:t>P21-22, 2.1(a), 2.3(a)</w:t>
      </w:r>
      <w:r>
        <w:rPr>
          <w:rFonts w:hint="eastAsia"/>
        </w:rPr>
        <w:t>、(</w:t>
      </w:r>
      <w:r>
        <w:t>d)</w:t>
      </w:r>
    </w:p>
    <w:p>
      <w:pPr>
        <w:pStyle w:val="4"/>
        <w:rPr>
          <w:szCs w:val="24"/>
        </w:rPr>
      </w:pPr>
      <w:r>
        <w:rPr>
          <w:szCs w:val="24"/>
        </w:rPr>
        <w:t xml:space="preserve">2.1 </w:t>
      </w:r>
      <w:r>
        <w:rPr>
          <w:rFonts w:hint="eastAsia"/>
        </w:rPr>
        <w:t>判断下图所示各体系的几何构成特性。</w:t>
      </w:r>
    </w:p>
    <w:p>
      <w:pPr>
        <w:rPr>
          <w:rFonts w:cs="Times New Roman" w:eastAsiaTheme="minorEastAsia"/>
        </w:rPr>
      </w:pPr>
      <w:r>
        <w:rPr>
          <w:rFonts w:cs="Times New Roman" w:eastAsiaTheme="minorEastAsia"/>
        </w:rPr>
        <w:drawing>
          <wp:inline distT="0" distB="0" distL="0" distR="0">
            <wp:extent cx="2717800" cy="99441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323" cy="101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 w:eastAsiaTheme="minorEastAsia"/>
        </w:rPr>
      </w:pPr>
      <w:r>
        <w:rPr>
          <w:rFonts w:cs="Times New Roman" w:eastAsiaTheme="minorEastAsia"/>
          <w:highlight w:val="yellow"/>
        </w:rPr>
        <w:t>答：</w:t>
      </w:r>
      <w:r>
        <w:rPr>
          <w:rFonts w:cs="Times New Roman" w:eastAsiaTheme="minorEastAsia"/>
        </w:rPr>
        <w:t>将ABC</w:t>
      </w:r>
      <w:r>
        <w:rPr>
          <w:rFonts w:hint="eastAsia" w:cs="Times New Roman" w:eastAsiaTheme="minorEastAsia"/>
        </w:rPr>
        <w:t>、</w:t>
      </w:r>
      <w:r>
        <w:rPr>
          <w:rFonts w:cs="Times New Roman" w:eastAsiaTheme="minorEastAsia"/>
        </w:rPr>
        <w:t>CDE</w:t>
      </w:r>
      <w:r>
        <w:rPr>
          <w:rFonts w:hint="eastAsia" w:cs="Times New Roman" w:eastAsiaTheme="minorEastAsia"/>
        </w:rPr>
        <w:t>和</w:t>
      </w:r>
      <w:r>
        <w:rPr>
          <w:rFonts w:cs="Times New Roman" w:eastAsiaTheme="minorEastAsia"/>
        </w:rPr>
        <w:t>EG</w:t>
      </w:r>
      <w:r>
        <w:rPr>
          <w:rFonts w:hint="eastAsia" w:cs="Times New Roman" w:eastAsiaTheme="minorEastAsia"/>
        </w:rPr>
        <w:t>等3根杆件分别</w:t>
      </w:r>
      <w:r>
        <w:rPr>
          <w:rFonts w:cs="Times New Roman" w:eastAsiaTheme="minorEastAsia"/>
        </w:rPr>
        <w:t>看成3个</w:t>
      </w:r>
      <w:r>
        <w:rPr>
          <w:rFonts w:hint="eastAsia" w:cs="Times New Roman" w:eastAsiaTheme="minorEastAsia"/>
        </w:rPr>
        <w:t>刚片</w:t>
      </w:r>
      <w:r>
        <w:rPr>
          <w:rFonts w:cs="Times New Roman" w:eastAsiaTheme="minorEastAsia"/>
        </w:rPr>
        <w:t>，</w:t>
      </w:r>
      <w:r>
        <w:rPr>
          <w:rFonts w:hint="eastAsia" w:cs="Times New Roman" w:eastAsiaTheme="minorEastAsia"/>
        </w:rPr>
        <w:t>刚片</w:t>
      </w:r>
      <w:r>
        <w:rPr>
          <w:rFonts w:cs="Times New Roman" w:eastAsiaTheme="minorEastAsia"/>
        </w:rPr>
        <w:t>ABC与基础通过铰A和与其不共线的链杆1相连，</w:t>
      </w:r>
      <w:r>
        <w:rPr>
          <w:rFonts w:hint="eastAsia" w:cs="Times New Roman" w:eastAsiaTheme="minorEastAsia"/>
        </w:rPr>
        <w:t>形成</w:t>
      </w:r>
      <w:r>
        <w:rPr>
          <w:rFonts w:cs="Times New Roman" w:eastAsiaTheme="minorEastAsia"/>
        </w:rPr>
        <w:t>没有多余约束</w:t>
      </w:r>
      <w:r>
        <w:rPr>
          <w:rFonts w:hint="eastAsia" w:cs="Times New Roman" w:eastAsiaTheme="minorEastAsia"/>
        </w:rPr>
        <w:t>的</w:t>
      </w:r>
      <w:r>
        <w:rPr>
          <w:rFonts w:cs="Times New Roman" w:eastAsiaTheme="minorEastAsia"/>
        </w:rPr>
        <w:t>几何不变</w:t>
      </w:r>
      <w:r>
        <w:rPr>
          <w:rFonts w:hint="eastAsia" w:cs="Times New Roman" w:eastAsiaTheme="minorEastAsia"/>
        </w:rPr>
        <w:t>体系</w:t>
      </w:r>
      <w:r>
        <w:rPr>
          <w:rFonts w:cs="Times New Roman" w:eastAsiaTheme="minorEastAsia"/>
        </w:rPr>
        <w:t>，成为扩大的</w:t>
      </w:r>
      <w:r>
        <w:rPr>
          <w:rFonts w:hint="eastAsia" w:cs="Times New Roman" w:eastAsiaTheme="minorEastAsia"/>
          <w:color w:val="FF0000"/>
        </w:rPr>
        <w:t>基础</w:t>
      </w:r>
      <w:r>
        <w:rPr>
          <w:rFonts w:cs="Times New Roman" w:eastAsiaTheme="minorEastAsia"/>
          <w:color w:val="FF0000"/>
        </w:rPr>
        <w:t>Ⅰ</w:t>
      </w:r>
      <w:r>
        <w:rPr>
          <w:rFonts w:cs="Times New Roman" w:eastAsiaTheme="minorEastAsia"/>
        </w:rPr>
        <w:t>。</w:t>
      </w:r>
      <w:r>
        <w:rPr>
          <w:rFonts w:hint="eastAsia" w:cs="Times New Roman" w:eastAsiaTheme="minorEastAsia"/>
        </w:rPr>
        <w:t>刚</w:t>
      </w:r>
      <w:r>
        <w:rPr>
          <w:rFonts w:cs="Times New Roman" w:eastAsiaTheme="minorEastAsia"/>
        </w:rPr>
        <w:t>片CDE与扩大的</w:t>
      </w:r>
      <w:r>
        <w:rPr>
          <w:rFonts w:cs="Times New Roman" w:eastAsiaTheme="minorEastAsia"/>
          <w:color w:val="FF0000"/>
        </w:rPr>
        <w:t>基础Ⅰ</w:t>
      </w:r>
      <w:r>
        <w:rPr>
          <w:rFonts w:cs="Times New Roman" w:eastAsiaTheme="minorEastAsia"/>
        </w:rPr>
        <w:t>由铰C和与其不共线的链杆2相连，</w:t>
      </w:r>
      <w:r>
        <w:rPr>
          <w:rFonts w:hint="eastAsia" w:cs="Times New Roman" w:eastAsiaTheme="minorEastAsia"/>
        </w:rPr>
        <w:t>形成</w:t>
      </w:r>
      <w:r>
        <w:rPr>
          <w:rFonts w:cs="Times New Roman" w:eastAsiaTheme="minorEastAsia"/>
        </w:rPr>
        <w:t>没有多余约束且几何不变</w:t>
      </w:r>
      <w:r>
        <w:rPr>
          <w:rFonts w:hint="eastAsia" w:cs="Times New Roman" w:eastAsiaTheme="minorEastAsia"/>
        </w:rPr>
        <w:t>的</w:t>
      </w:r>
      <w:r>
        <w:rPr>
          <w:rFonts w:cs="Times New Roman" w:eastAsiaTheme="minorEastAsia"/>
        </w:rPr>
        <w:t>扩大</w:t>
      </w:r>
      <w:r>
        <w:rPr>
          <w:rFonts w:cs="Times New Roman" w:eastAsiaTheme="minorEastAsia"/>
          <w:color w:val="00B050"/>
        </w:rPr>
        <w:t>基础Ⅱ</w:t>
      </w:r>
      <w:r>
        <w:rPr>
          <w:rFonts w:cs="Times New Roman" w:eastAsiaTheme="minorEastAsia"/>
        </w:rPr>
        <w:t>。</w:t>
      </w:r>
      <w:r>
        <w:rPr>
          <w:rFonts w:hint="eastAsia" w:cs="Times New Roman" w:eastAsiaTheme="minorEastAsia"/>
        </w:rPr>
        <w:t>刚</w:t>
      </w:r>
      <w:r>
        <w:rPr>
          <w:rFonts w:cs="Times New Roman" w:eastAsiaTheme="minorEastAsia"/>
        </w:rPr>
        <w:t>片E</w:t>
      </w:r>
      <w:r>
        <w:rPr>
          <w:rFonts w:hint="eastAsia" w:cs="Times New Roman" w:eastAsiaTheme="minorEastAsia"/>
        </w:rPr>
        <w:t>F</w:t>
      </w:r>
      <w:r>
        <w:rPr>
          <w:rFonts w:cs="Times New Roman" w:eastAsiaTheme="minorEastAsia"/>
        </w:rPr>
        <w:t>与扩大的</w:t>
      </w:r>
      <w:r>
        <w:rPr>
          <w:rFonts w:cs="Times New Roman" w:eastAsiaTheme="minorEastAsia"/>
          <w:color w:val="00B050"/>
        </w:rPr>
        <w:t>基础Ⅱ</w:t>
      </w:r>
      <w:r>
        <w:rPr>
          <w:rFonts w:cs="Times New Roman" w:eastAsiaTheme="minorEastAsia"/>
        </w:rPr>
        <w:t>由铰E和与其不共线的链杆3相连，</w:t>
      </w:r>
      <w:r>
        <w:rPr>
          <w:rFonts w:hint="eastAsia" w:cs="Times New Roman" w:eastAsiaTheme="minorEastAsia"/>
        </w:rPr>
        <w:t>形成</w:t>
      </w:r>
      <w:r>
        <w:rPr>
          <w:rFonts w:cs="Times New Roman" w:eastAsiaTheme="minorEastAsia"/>
        </w:rPr>
        <w:t>没有多余约束且几何不变</w:t>
      </w:r>
      <w:r>
        <w:rPr>
          <w:rFonts w:hint="eastAsia" w:cs="Times New Roman" w:eastAsiaTheme="minorEastAsia"/>
        </w:rPr>
        <w:t>体系（也可将杆EF和链杆3看成二元体）</w:t>
      </w:r>
      <w:r>
        <w:rPr>
          <w:rFonts w:cs="Times New Roman" w:eastAsiaTheme="minorEastAsia"/>
        </w:rPr>
        <w:t>。所以整体体系为没有多余约束的几何不变体系。</w:t>
      </w:r>
    </w:p>
    <w:p>
      <w:pPr>
        <w:pStyle w:val="4"/>
      </w:pPr>
      <w:r>
        <w:t xml:space="preserve">2.3 </w:t>
      </w:r>
      <w:r>
        <w:rPr>
          <w:rFonts w:hint="eastAsia"/>
        </w:rPr>
        <w:t>分析下图所示各体系的几何构成特性。</w:t>
      </w:r>
    </w:p>
    <w:p>
      <w:pPr>
        <w:rPr>
          <w:rFonts w:cs="Times New Roman" w:eastAsiaTheme="minorEastAsia"/>
        </w:rPr>
      </w:pPr>
      <w:r>
        <w:rPr>
          <w:rFonts w:cs="Times New Roman" w:eastAsiaTheme="minorEastAsia"/>
        </w:rPr>
        <w:drawing>
          <wp:inline distT="0" distB="0" distL="114300" distR="114300">
            <wp:extent cx="2336800" cy="1235710"/>
            <wp:effectExtent l="0" t="0" r="6350" b="254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rcRect l="2229" t="2483" r="3091" b="6861"/>
                    <a:stretch>
                      <a:fillRect/>
                    </a:stretch>
                  </pic:blipFill>
                  <pic:spPr>
                    <a:xfrm>
                      <a:off x="0" y="0"/>
                      <a:ext cx="2337543" cy="12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 w:eastAsiaTheme="minorEastAsia"/>
        </w:rPr>
        <w:t xml:space="preserve"> </w:t>
      </w:r>
      <w:r>
        <w:rPr>
          <w:rFonts w:cs="Times New Roman" w:eastAsiaTheme="minorEastAsia"/>
        </w:rPr>
        <w:t xml:space="preserve">  </w:t>
      </w:r>
      <w:r>
        <w:rPr>
          <w:rFonts w:cs="Times New Roman" w:eastAsiaTheme="minorEastAsia"/>
        </w:rPr>
        <w:drawing>
          <wp:inline distT="0" distB="0" distL="114300" distR="114300">
            <wp:extent cx="1459865" cy="1667510"/>
            <wp:effectExtent l="0" t="0" r="6985" b="889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rcRect t="737" r="6958" b="240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6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 w:eastAsiaTheme="minorEastAsia"/>
        </w:rPr>
      </w:pPr>
      <w:r>
        <w:rPr>
          <w:rFonts w:hint="eastAsia" w:cs="Times New Roman" w:eastAsiaTheme="minorEastAsia"/>
          <w:highlight w:val="yellow"/>
        </w:rPr>
        <w:t>（a）</w:t>
      </w:r>
      <w:r>
        <w:rPr>
          <w:rFonts w:cs="Times New Roman" w:eastAsiaTheme="minorEastAsia"/>
          <w:highlight w:val="yellow"/>
        </w:rPr>
        <w:t>答：</w:t>
      </w:r>
      <w:r>
        <w:rPr>
          <w:rFonts w:cs="Times New Roman" w:eastAsiaTheme="minorEastAsia"/>
        </w:rPr>
        <w:t>将</w:t>
      </w:r>
      <m:oMath>
        <m:r>
          <m:rPr>
            <m:sty m:val="p"/>
          </m:rPr>
          <w:rPr>
            <w:rFonts w:hint="eastAsia" w:ascii="Cambria Math" w:hAnsi="Cambria Math"/>
          </w:rPr>
          <m:t>∆</m:t>
        </m:r>
      </m:oMath>
      <w:r>
        <w:rPr>
          <w:rFonts w:cs="Times New Roman" w:eastAsiaTheme="minorEastAsia"/>
        </w:rPr>
        <w:t>ABC看成一钢片，依次增加二元体BD</w:t>
      </w:r>
      <w:r>
        <w:rPr>
          <w:rFonts w:hint="eastAsia" w:cs="Times New Roman" w:eastAsiaTheme="minorEastAsia"/>
        </w:rPr>
        <w:t>和</w:t>
      </w:r>
      <w:r>
        <w:rPr>
          <w:rFonts w:cs="Times New Roman" w:eastAsiaTheme="minorEastAsia"/>
        </w:rPr>
        <w:t>CD</w:t>
      </w:r>
      <w:r>
        <w:rPr>
          <w:rFonts w:hint="eastAsia" w:cs="Times New Roman" w:eastAsiaTheme="minorEastAsia"/>
        </w:rPr>
        <w:t>，</w:t>
      </w:r>
      <w:r>
        <w:rPr>
          <w:rFonts w:cs="Times New Roman" w:eastAsiaTheme="minorEastAsia"/>
        </w:rPr>
        <w:t>CF</w:t>
      </w:r>
      <w:r>
        <w:rPr>
          <w:rFonts w:hint="eastAsia" w:cs="Times New Roman" w:eastAsiaTheme="minorEastAsia"/>
        </w:rPr>
        <w:t>和</w:t>
      </w:r>
      <w:r>
        <w:rPr>
          <w:rFonts w:cs="Times New Roman" w:eastAsiaTheme="minorEastAsia"/>
        </w:rPr>
        <w:t>DF</w:t>
      </w:r>
      <w:r>
        <w:rPr>
          <w:rFonts w:hint="eastAsia" w:cs="Times New Roman" w:eastAsiaTheme="minorEastAsia"/>
        </w:rPr>
        <w:t>，</w:t>
      </w:r>
      <w:r>
        <w:rPr>
          <w:rFonts w:cs="Times New Roman" w:eastAsiaTheme="minorEastAsia"/>
        </w:rPr>
        <w:t>FH</w:t>
      </w:r>
      <w:r>
        <w:rPr>
          <w:rFonts w:hint="eastAsia" w:cs="Times New Roman" w:eastAsiaTheme="minorEastAsia"/>
        </w:rPr>
        <w:t>和</w:t>
      </w:r>
      <w:r>
        <w:rPr>
          <w:rFonts w:cs="Times New Roman" w:eastAsiaTheme="minorEastAsia"/>
        </w:rPr>
        <w:t>CH</w:t>
      </w:r>
      <w:r>
        <w:rPr>
          <w:rFonts w:hint="eastAsia" w:cs="Times New Roman" w:eastAsiaTheme="minorEastAsia"/>
        </w:rPr>
        <w:t>，</w:t>
      </w:r>
      <w:r>
        <w:rPr>
          <w:rFonts w:cs="Times New Roman" w:eastAsiaTheme="minorEastAsia"/>
        </w:rPr>
        <w:t>CE</w:t>
      </w:r>
      <w:r>
        <w:rPr>
          <w:rFonts w:hint="eastAsia" w:cs="Times New Roman" w:eastAsiaTheme="minorEastAsia"/>
        </w:rPr>
        <w:t>和</w:t>
      </w:r>
      <w:r>
        <w:rPr>
          <w:rFonts w:cs="Times New Roman" w:eastAsiaTheme="minorEastAsia"/>
        </w:rPr>
        <w:t>DE</w:t>
      </w:r>
      <w:r>
        <w:rPr>
          <w:rFonts w:hint="eastAsia" w:cs="Times New Roman" w:eastAsiaTheme="minorEastAsia"/>
        </w:rPr>
        <w:t>，</w:t>
      </w:r>
      <w:r>
        <w:rPr>
          <w:rFonts w:cs="Times New Roman" w:eastAsiaTheme="minorEastAsia"/>
        </w:rPr>
        <w:t>EG</w:t>
      </w:r>
      <w:r>
        <w:rPr>
          <w:rFonts w:hint="eastAsia" w:cs="Times New Roman" w:eastAsiaTheme="minorEastAsia"/>
        </w:rPr>
        <w:t>和</w:t>
      </w:r>
      <w:r>
        <w:rPr>
          <w:rFonts w:cs="Times New Roman" w:eastAsiaTheme="minorEastAsia"/>
        </w:rPr>
        <w:t>FG</w:t>
      </w:r>
      <w:r>
        <w:rPr>
          <w:rFonts w:hint="eastAsia" w:cs="Times New Roman" w:eastAsiaTheme="minorEastAsia"/>
        </w:rPr>
        <w:t>，</w:t>
      </w:r>
      <w:r>
        <w:rPr>
          <w:rFonts w:cs="Times New Roman" w:eastAsiaTheme="minorEastAsia"/>
        </w:rPr>
        <w:t>HI</w:t>
      </w:r>
      <w:r>
        <w:rPr>
          <w:rFonts w:hint="eastAsia" w:cs="Times New Roman" w:eastAsiaTheme="minorEastAsia"/>
        </w:rPr>
        <w:t>和</w:t>
      </w:r>
      <w:r>
        <w:rPr>
          <w:rFonts w:cs="Times New Roman" w:eastAsiaTheme="minorEastAsia"/>
        </w:rPr>
        <w:t>GI</w:t>
      </w:r>
      <w:r>
        <w:rPr>
          <w:rFonts w:hint="eastAsia" w:cs="Times New Roman" w:eastAsiaTheme="minorEastAsia"/>
        </w:rPr>
        <w:t>，</w:t>
      </w:r>
      <w:r>
        <w:rPr>
          <w:rFonts w:cs="Times New Roman" w:eastAsiaTheme="minorEastAsia"/>
        </w:rPr>
        <w:t>HJ</w:t>
      </w:r>
      <w:r>
        <w:rPr>
          <w:rFonts w:hint="eastAsia" w:cs="Times New Roman" w:eastAsiaTheme="minorEastAsia"/>
        </w:rPr>
        <w:t>和</w:t>
      </w:r>
      <w:r>
        <w:rPr>
          <w:rFonts w:cs="Times New Roman" w:eastAsiaTheme="minorEastAsia"/>
        </w:rPr>
        <w:t>IJ</w:t>
      </w:r>
      <w:r>
        <w:rPr>
          <w:rFonts w:hint="eastAsia" w:cs="Times New Roman" w:eastAsiaTheme="minorEastAsia"/>
        </w:rPr>
        <w:t>，</w:t>
      </w:r>
      <w:r>
        <w:rPr>
          <w:rFonts w:cs="Times New Roman" w:eastAsiaTheme="minorEastAsia"/>
        </w:rPr>
        <w:t>整个上部体系</w:t>
      </w:r>
      <w:r>
        <w:rPr>
          <w:rFonts w:hint="eastAsia" w:cs="Times New Roman" w:eastAsiaTheme="minorEastAsia"/>
        </w:rPr>
        <w:t>为</w:t>
      </w:r>
      <w:r>
        <w:rPr>
          <w:rFonts w:cs="Times New Roman" w:eastAsiaTheme="minorEastAsia"/>
        </w:rPr>
        <w:t>无多余约束</w:t>
      </w:r>
      <w:r>
        <w:rPr>
          <w:rFonts w:hint="eastAsia" w:cs="Times New Roman" w:eastAsiaTheme="minorEastAsia"/>
        </w:rPr>
        <w:t>的</w:t>
      </w:r>
      <w:r>
        <w:rPr>
          <w:rFonts w:cs="Times New Roman" w:eastAsiaTheme="minorEastAsia"/>
        </w:rPr>
        <w:t>几何不变</w:t>
      </w:r>
      <w:r>
        <w:rPr>
          <w:rFonts w:hint="eastAsia" w:cs="Times New Roman" w:eastAsiaTheme="minorEastAsia"/>
        </w:rPr>
        <w:t>体系</w:t>
      </w:r>
      <w:r>
        <w:rPr>
          <w:rFonts w:cs="Times New Roman" w:eastAsiaTheme="minorEastAsia"/>
        </w:rPr>
        <w:t>，</w:t>
      </w:r>
      <w:r>
        <w:rPr>
          <w:rFonts w:hint="eastAsia" w:cs="Times New Roman" w:eastAsiaTheme="minorEastAsia"/>
        </w:rPr>
        <w:t>该</w:t>
      </w:r>
      <w:r>
        <w:rPr>
          <w:rFonts w:cs="Times New Roman" w:eastAsiaTheme="minorEastAsia"/>
        </w:rPr>
        <w:t>体系与基础通过不共线的链杆1</w:t>
      </w:r>
      <w:r>
        <w:rPr>
          <w:rFonts w:hint="eastAsia" w:cs="Times New Roman" w:eastAsiaTheme="minorEastAsia"/>
        </w:rPr>
        <w:t>、</w:t>
      </w:r>
      <w:r>
        <w:rPr>
          <w:rFonts w:cs="Times New Roman" w:eastAsiaTheme="minorEastAsia"/>
        </w:rPr>
        <w:t>2</w:t>
      </w:r>
      <w:r>
        <w:rPr>
          <w:rFonts w:hint="eastAsia" w:cs="Times New Roman" w:eastAsiaTheme="minorEastAsia"/>
        </w:rPr>
        <w:t>和</w:t>
      </w:r>
      <w:r>
        <w:rPr>
          <w:rFonts w:cs="Times New Roman" w:eastAsiaTheme="minorEastAsia"/>
        </w:rPr>
        <w:t>3相连</w:t>
      </w:r>
      <w:r>
        <w:rPr>
          <w:rFonts w:hint="eastAsia" w:cs="Times New Roman" w:eastAsiaTheme="minorEastAsia"/>
        </w:rPr>
        <w:t>，</w:t>
      </w:r>
      <w:r>
        <w:rPr>
          <w:rFonts w:cs="Times New Roman" w:eastAsiaTheme="minorEastAsia"/>
        </w:rPr>
        <w:t>所以整</w:t>
      </w:r>
      <w:r>
        <w:rPr>
          <w:rFonts w:hint="eastAsia" w:cs="Times New Roman" w:eastAsiaTheme="minorEastAsia"/>
        </w:rPr>
        <w:t>个</w:t>
      </w:r>
      <w:r>
        <w:rPr>
          <w:rFonts w:cs="Times New Roman" w:eastAsiaTheme="minorEastAsia"/>
        </w:rPr>
        <w:t>体系为没有多余约束的几何不变体系。</w:t>
      </w:r>
    </w:p>
    <w:p>
      <w:r>
        <w:rPr>
          <w:rFonts w:cs="Times New Roman" w:eastAsiaTheme="minorEastAsia"/>
          <w:highlight w:val="yellow"/>
        </w:rPr>
        <w:t>（d）答：</w:t>
      </w:r>
      <w:r>
        <w:rPr>
          <w:rFonts w:hint="eastAsia"/>
        </w:rPr>
        <w:t>将</w:t>
      </w:r>
      <m:oMath>
        <m:r>
          <m:rPr>
            <m:sty m:val="p"/>
          </m:rPr>
          <w:rPr>
            <w:rFonts w:hint="eastAsia" w:ascii="Cambria Math" w:hAnsi="Cambria Math"/>
          </w:rPr>
          <m:t>∆</m:t>
        </m:r>
      </m:oMath>
      <w:r>
        <w:rPr>
          <w:rFonts w:hint="eastAsia"/>
        </w:rPr>
        <w:t>FGI看成一刚片，依次增加二元体，IH和GH，HE和GE，GC和FC，形成大钢片CFIHEG，将</w:t>
      </w:r>
      <m:oMath>
        <m:r>
          <m:rPr>
            <m:sty m:val="p"/>
          </m:rPr>
          <w:rPr>
            <w:rFonts w:hint="eastAsia" w:ascii="Cambria Math" w:hAnsi="Cambria Math"/>
          </w:rPr>
          <m:t>∆</m:t>
        </m:r>
      </m:oMath>
      <w:r>
        <w:rPr>
          <w:rFonts w:hint="eastAsia"/>
        </w:rPr>
        <w:t>ACD,</w:t>
      </w:r>
      <m:oMath>
        <m:r>
          <m:rPr>
            <m:sty m:val="p"/>
          </m:rPr>
          <w:rPr>
            <w:rFonts w:hint="eastAsia" w:ascii="Cambria Math" w:hAnsi="Cambria Math"/>
          </w:rPr>
          <m:t>∆</m:t>
        </m:r>
      </m:oMath>
      <w:r>
        <w:rPr>
          <w:rFonts w:hint="eastAsia"/>
        </w:rPr>
        <w:t>BDE分别看成量个刚片，大刚片CFIHEG与</w:t>
      </w:r>
      <w:r>
        <w:rPr>
          <w:rFonts w:hint="eastAsia"/>
          <w:lang w:val="en-US" w:eastAsia="zh-CN"/>
        </w:rPr>
        <w:t>刚</w:t>
      </w:r>
      <w:r>
        <w:rPr>
          <w:rFonts w:hint="eastAsia"/>
        </w:rPr>
        <w:t>片ACD和</w:t>
      </w:r>
      <w:r>
        <w:rPr>
          <w:rFonts w:hint="eastAsia"/>
          <w:lang w:val="en-US" w:eastAsia="zh-CN"/>
        </w:rPr>
        <w:t>刚</w:t>
      </w:r>
      <w:r>
        <w:rPr>
          <w:rFonts w:hint="eastAsia"/>
        </w:rPr>
        <w:t>片BDE通过位于一条线上的C、D和E三个铰相连，形成瞬变体系，该体系与基础通过不完全平行也不交于一点的链杆1、2和3相连，整体体系为几何瞬变体系。</w:t>
      </w:r>
    </w:p>
    <w:p>
      <w:pPr>
        <w:rPr>
          <w:rFonts w:cs="Times New Roman" w:eastAsiaTheme="minorEastAsia"/>
        </w:rPr>
      </w:pPr>
    </w:p>
    <w:p>
      <w:pPr>
        <w:pStyle w:val="3"/>
      </w:pPr>
      <w:r>
        <w:rPr>
          <w:rFonts w:hint="eastAsia"/>
        </w:rPr>
        <w:t>B、</w:t>
      </w:r>
      <w:r>
        <w:t>202003003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章-</w:t>
      </w:r>
      <w:r>
        <w:t>2</w:t>
      </w:r>
    </w:p>
    <w:p>
      <w:r>
        <w:rPr>
          <w:rFonts w:hint="eastAsia"/>
        </w:rPr>
        <w:t>作业题：</w:t>
      </w:r>
      <w:r>
        <w:t>P2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4</w:t>
      </w:r>
      <w:r>
        <w:t>, 2.</w:t>
      </w:r>
      <w:r>
        <w:rPr>
          <w:rFonts w:hint="eastAsia"/>
        </w:rPr>
        <w:t>4</w:t>
      </w:r>
      <w:r>
        <w:t>(a)</w:t>
      </w:r>
      <w:r>
        <w:rPr>
          <w:rFonts w:hint="eastAsia"/>
        </w:rPr>
        <w:t>、(</w:t>
      </w:r>
      <w:r>
        <w:t>d), 2.</w:t>
      </w:r>
      <w:r>
        <w:rPr>
          <w:rFonts w:hint="eastAsia"/>
        </w:rPr>
        <w:t>6</w:t>
      </w:r>
      <w:r>
        <w:t>(a)</w:t>
      </w:r>
      <w:r>
        <w:rPr>
          <w:rFonts w:hint="eastAsia"/>
        </w:rPr>
        <w:t>、(</w:t>
      </w:r>
      <w:r>
        <w:t>d),2.</w:t>
      </w:r>
      <w:r>
        <w:rPr>
          <w:rFonts w:hint="eastAsia"/>
        </w:rPr>
        <w:t>7</w:t>
      </w:r>
      <w:r>
        <w:t>(a)</w:t>
      </w:r>
      <w:r>
        <w:rPr>
          <w:rFonts w:hint="eastAsia"/>
        </w:rPr>
        <w:t>、(c</w:t>
      </w:r>
      <w:r>
        <w:t>)</w:t>
      </w:r>
    </w:p>
    <w:p>
      <w:pPr>
        <w:pStyle w:val="4"/>
        <w:rPr>
          <w:rFonts w:cs="Times New Roman" w:eastAsiaTheme="minorEastAsia"/>
        </w:rPr>
      </w:pPr>
      <w:r>
        <w:t>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进行下图所示各体系的几何构成分析。</w:t>
      </w:r>
    </w:p>
    <w:p>
      <w:pPr>
        <w:rPr>
          <w:rFonts w:cs="Times New Roman" w:eastAsiaTheme="minorEastAsia"/>
        </w:rPr>
      </w:pPr>
      <w:r>
        <w:drawing>
          <wp:inline distT="0" distB="0" distL="114300" distR="114300">
            <wp:extent cx="2564765" cy="170116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cs="Times New Roman" w:eastAsiaTheme="minorEastAsia"/>
          <w:highlight w:val="yellow"/>
        </w:rPr>
        <w:t>（a）</w:t>
      </w:r>
      <w:r>
        <w:rPr>
          <w:rFonts w:cs="Times New Roman" w:eastAsiaTheme="minorEastAsia"/>
          <w:highlight w:val="yellow"/>
        </w:rPr>
        <w:t>答：</w:t>
      </w:r>
    </w:p>
    <w:p>
      <w:r>
        <w:rPr>
          <w:rFonts w:hint="eastAsia"/>
        </w:rPr>
        <w:t xml:space="preserve">   解法1：将杆件ABCDEF看成一</w:t>
      </w:r>
      <w:r>
        <w:rPr>
          <w:rFonts w:hint="eastAsia"/>
          <w:lang w:val="en-US" w:eastAsia="zh-CN"/>
        </w:rPr>
        <w:t>刚片</w:t>
      </w:r>
      <w:r>
        <w:rPr>
          <w:rFonts w:hint="eastAsia"/>
        </w:rPr>
        <w:t>，与基础通过不共线链杆</w:t>
      </w:r>
      <w:r>
        <w:rPr>
          <w:rFonts w:hint="eastAsia"/>
          <w:lang w:val="en-US" w:eastAsia="zh-CN"/>
        </w:rPr>
        <w:t>1,2,3相连</w:t>
      </w:r>
      <w:r>
        <w:rPr>
          <w:rFonts w:hint="eastAsia"/>
        </w:rPr>
        <w:t>，形成无多余约束的几何不变体系，成为扩大的基础。将杆件DGH、EHK分别简化为DH、HE，扩大的基础与二元体DH和HE相连，形成无多余约束的几何不变体系。所以整体体系为无多余约束的几何不变体系。</w:t>
      </w:r>
    </w:p>
    <w:p>
      <w:r>
        <w:rPr>
          <w:rFonts w:hint="eastAsia"/>
        </w:rPr>
        <w:t>解法2：将杆件ABCDEF、DHG、EHK分别看成一</w:t>
      </w:r>
      <w:r>
        <w:rPr>
          <w:rFonts w:hint="eastAsia"/>
          <w:lang w:val="en-US" w:eastAsia="zh-CN"/>
        </w:rPr>
        <w:t>刚片</w:t>
      </w:r>
      <w:r>
        <w:rPr>
          <w:rFonts w:hint="eastAsia"/>
        </w:rPr>
        <w:t>，通过不在同一直线的三个铰D</w:t>
      </w:r>
      <w:r>
        <w:rPr>
          <w:rFonts w:hint="eastAsia" w:cs="Times New Roman" w:eastAsiaTheme="minorEastAsia"/>
        </w:rPr>
        <w:t>、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E相连，形成无多余约束的几何不变体系，该体系与基础通过三根不共线的链杆1、2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3相连，形成无多余约束的几何不变体系。所以整体体系为无多余约束的几何不变体系。</w:t>
      </w:r>
    </w:p>
    <w:p>
      <w:pPr>
        <w:rPr>
          <w:rFonts w:cs="Times New Roman" w:eastAsiaTheme="minorEastAsia"/>
        </w:rPr>
      </w:pPr>
    </w:p>
    <w:p>
      <w:pPr>
        <w:rPr>
          <w:rFonts w:cs="Times New Roman" w:eastAsiaTheme="minorEastAsia"/>
        </w:rPr>
      </w:pPr>
    </w:p>
    <w:p>
      <w:pPr>
        <w:rPr>
          <w:rFonts w:cs="Times New Roman" w:eastAsiaTheme="minorEastAsia"/>
        </w:rPr>
      </w:pPr>
    </w:p>
    <w:p>
      <w:pPr>
        <w:rPr>
          <w:rFonts w:cs="Times New Roman" w:eastAsiaTheme="minorEastAsia"/>
        </w:rPr>
      </w:pPr>
    </w:p>
    <w:p>
      <w:pPr>
        <w:rPr>
          <w:rFonts w:cs="Times New Roman" w:eastAsiaTheme="minorEastAsia"/>
        </w:rPr>
      </w:pPr>
    </w:p>
    <w:p>
      <w:pPr>
        <w:rPr>
          <w:rFonts w:cs="Times New Roman" w:eastAsiaTheme="minorEastAsia"/>
        </w:rPr>
      </w:pPr>
    </w:p>
    <w:p>
      <w:pPr>
        <w:rPr>
          <w:ins w:id="0" w:author="阳！" w:date="2020-03-04T09:37:00Z"/>
          <w:rFonts w:cs="Times New Roman" w:eastAsiaTheme="minorEastAsia"/>
        </w:rPr>
      </w:pPr>
    </w:p>
    <w:p>
      <w:pPr>
        <w:rPr>
          <w:ins w:id="1" w:author="阳！" w:date="2020-03-04T09:37:00Z"/>
          <w:rFonts w:cs="Times New Roman" w:eastAsiaTheme="minorEastAsia"/>
        </w:rPr>
      </w:pPr>
    </w:p>
    <w:p>
      <w:pPr>
        <w:rPr>
          <w:rFonts w:cs="Times New Roman" w:eastAsiaTheme="minorEastAsia"/>
        </w:rPr>
      </w:pPr>
    </w:p>
    <w:p>
      <w:pPr>
        <w:rPr>
          <w:rFonts w:cs="Times New Roman" w:eastAsiaTheme="minorEastAsia"/>
        </w:rPr>
      </w:pPr>
    </w:p>
    <w:p>
      <w:pPr>
        <w:rPr>
          <w:ins w:id="2" w:author="Windows 用户" w:date="2020-03-04T16:45:00Z"/>
          <w:rFonts w:cs="Times New Roman" w:eastAsiaTheme="minorEastAsia"/>
        </w:rPr>
      </w:pPr>
      <w:r>
        <w:rPr>
          <w:rFonts w:cs="Times New Roman" w:eastAsiaTheme="minorEastAsia"/>
        </w:rPr>
        <w:t xml:space="preserve"> </w:t>
      </w:r>
    </w:p>
    <w:p>
      <w:pPr>
        <w:rPr>
          <w:rFonts w:cs="Times New Roman" w:eastAsiaTheme="minorEastAsia"/>
        </w:rPr>
      </w:pPr>
      <w:ins w:id="3" w:author="Windows 用户" w:date="2020-03-04T16:49:00Z">
        <w:r>
          <w:rPr>
            <w:rFonts w:cs="Times New Roman" w:eastAsiaTheme="minorEastAsia"/>
          </w:rPr>
          <w:drawing>
            <wp:inline distT="0" distB="0" distL="0" distR="0">
              <wp:extent cx="3132455" cy="2527300"/>
              <wp:effectExtent l="0" t="0" r="0" b="635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7622" cy="25313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r>
        <w:rPr>
          <w:rFonts w:hint="eastAsia" w:cs="Times New Roman" w:eastAsiaTheme="minorEastAsia"/>
          <w:highlight w:val="yellow"/>
        </w:rPr>
        <w:t>（d）</w:t>
      </w:r>
      <w:r>
        <w:rPr>
          <w:rFonts w:cs="Times New Roman" w:eastAsiaTheme="minorEastAsia"/>
          <w:highlight w:val="yellow"/>
        </w:rPr>
        <w:t>答：</w:t>
      </w:r>
      <w:r>
        <w:rPr>
          <w:rFonts w:hint="eastAsia"/>
        </w:rPr>
        <w:t>W=2x5-9=1</w:t>
      </w:r>
    </w:p>
    <w:p>
      <w:pPr>
        <w:ind w:firstLine="480" w:firstLineChars="200"/>
      </w:pPr>
      <w:r>
        <w:rPr>
          <w:rFonts w:hint="eastAsia"/>
          <w:lang w:val="en-US" w:eastAsia="zh-CN"/>
        </w:rPr>
        <w:t>将弯曲杆件AD和CE视为直杆，则刚片DBE通过杆AD、CE和链杆B相连，三杆交于O点，所以整体体系为瞬变体系。</w:t>
      </w:r>
    </w:p>
    <w:p>
      <w:pPr>
        <w:pStyle w:val="4"/>
      </w:pPr>
      <w:r>
        <w:t>2.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进行如下各体系的几何构成分析。</w:t>
      </w:r>
    </w:p>
    <w:p>
      <w:pPr>
        <w:rPr>
          <w:rFonts w:cs="Times New Roman" w:eastAsiaTheme="minorEastAsia"/>
        </w:rPr>
      </w:pPr>
      <w:r>
        <w:rPr>
          <w:rFonts w:cs="Times New Roman" w:eastAsiaTheme="minorEastAsia"/>
        </w:rPr>
        <w:t xml:space="preserve">                 </w:t>
      </w:r>
      <w:r>
        <w:rPr>
          <w:rFonts w:cs="Times New Roman" w:eastAsiaTheme="minorEastAsia"/>
        </w:rPr>
        <w:drawing>
          <wp:inline distT="0" distB="0" distL="114300" distR="114300">
            <wp:extent cx="1873250" cy="1682750"/>
            <wp:effectExtent l="0" t="0" r="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rcRect l="6547" t="1449" r="5655" b="2536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cs="Times New Roman" w:eastAsiaTheme="minorEastAsia"/>
          <w:highlight w:val="yellow"/>
        </w:rPr>
        <w:t>（a）</w:t>
      </w:r>
      <w:r>
        <w:rPr>
          <w:rFonts w:cs="Times New Roman" w:eastAsiaTheme="minorEastAsia"/>
          <w:highlight w:val="yellow"/>
        </w:rPr>
        <w:t>答：</w:t>
      </w:r>
      <w:r>
        <w:rPr>
          <w:rFonts w:hint="eastAsia"/>
        </w:rPr>
        <w:t>W=2x6-12=0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</w:rPr>
        <w:t>将ACD、BDE与基础分别看成刚片，</w:t>
      </w:r>
      <w:r>
        <w:rPr>
          <w:rFonts w:hint="eastAsia"/>
          <w:lang w:val="en-US" w:eastAsia="zh-CN"/>
        </w:rPr>
        <w:t>三者</w:t>
      </w:r>
      <w:r>
        <w:rPr>
          <w:rFonts w:hint="eastAsia"/>
        </w:rPr>
        <w:t>通过不在同一直线的三个铰A、B、D相连，形成没有多余约束的几何不变体系</w:t>
      </w:r>
      <w:r>
        <w:rPr>
          <w:rFonts w:hint="eastAsia"/>
          <w:lang w:eastAsia="zh-CN"/>
        </w:rPr>
        <w:t>。</w:t>
      </w:r>
      <w:r>
        <w:rPr>
          <w:rFonts w:hint="eastAsia"/>
        </w:rPr>
        <w:t>该体系</w:t>
      </w:r>
      <w:r>
        <w:rPr>
          <w:rFonts w:hint="eastAsia"/>
          <w:lang w:val="en-US" w:eastAsia="zh-CN"/>
        </w:rPr>
        <w:t>增加</w:t>
      </w:r>
      <w:r>
        <w:rPr>
          <w:rFonts w:hint="eastAsia"/>
        </w:rPr>
        <w:t>二元体CF和EF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形成没有多余约束的几何不变体系</w:t>
      </w:r>
      <w:r>
        <w:rPr>
          <w:rFonts w:hint="eastAsia"/>
          <w:lang w:eastAsia="zh-CN"/>
        </w:rPr>
        <w:t>。</w:t>
      </w:r>
    </w:p>
    <w:p>
      <w:pPr>
        <w:ind w:firstLine="480" w:firstLineChars="200"/>
      </w:pPr>
    </w:p>
    <w:p>
      <w:pPr>
        <w:rPr>
          <w:rFonts w:cs="Times New Roman" w:eastAsiaTheme="minorEastAsia"/>
        </w:rPr>
      </w:pPr>
    </w:p>
    <w:p>
      <w:pPr>
        <w:ind w:firstLine="720" w:firstLineChars="300"/>
        <w:rPr>
          <w:rFonts w:cs="Times New Roman" w:eastAsiaTheme="minorEastAsia"/>
        </w:rPr>
      </w:pPr>
      <w:r>
        <w:rPr>
          <w:rFonts w:cs="Times New Roman" w:eastAsiaTheme="minorEastAsia"/>
        </w:rPr>
        <w:t xml:space="preserve">   </w:t>
      </w:r>
      <w:r>
        <w:rPr>
          <w:rFonts w:cs="Times New Roman" w:eastAsiaTheme="minorEastAsia"/>
        </w:rPr>
        <w:drawing>
          <wp:inline distT="0" distB="0" distL="114300" distR="114300">
            <wp:extent cx="2545080" cy="2141220"/>
            <wp:effectExtent l="0" t="0" r="0" b="762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cs="Times New Roman" w:eastAsiaTheme="minorEastAsia"/>
          <w:highlight w:val="yellow"/>
        </w:rPr>
        <w:t>（d）</w:t>
      </w:r>
      <w:r>
        <w:rPr>
          <w:rFonts w:cs="Times New Roman" w:eastAsiaTheme="minorEastAsia"/>
          <w:highlight w:val="yellow"/>
        </w:rPr>
        <w:t>答：</w:t>
      </w:r>
      <w:r>
        <w:rPr>
          <w:rFonts w:hint="eastAsia"/>
        </w:rPr>
        <w:t>W=2x6-12=0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将ACD、BDE与基础分别看成刚片，</w:t>
      </w:r>
      <w:r>
        <w:rPr>
          <w:rFonts w:hint="eastAsia"/>
          <w:lang w:val="en-US" w:eastAsia="zh-CN"/>
        </w:rPr>
        <w:t>三者</w:t>
      </w:r>
      <w:r>
        <w:rPr>
          <w:rFonts w:hint="eastAsia"/>
        </w:rPr>
        <w:t>通过两个铰A、D和</w:t>
      </w:r>
      <w:r>
        <w:rPr>
          <w:rFonts w:hint="eastAsia"/>
          <w:lang w:val="en-US" w:eastAsia="zh-CN"/>
        </w:rPr>
        <w:t>由3,4链杆形成的</w:t>
      </w:r>
      <w:r>
        <w:rPr>
          <w:rFonts w:hint="eastAsia"/>
        </w:rPr>
        <w:t>虚铰E相连，</w:t>
      </w:r>
      <w:r>
        <w:rPr>
          <w:rFonts w:hint="eastAsia"/>
          <w:lang w:val="en-US" w:eastAsia="zh-CN"/>
        </w:rPr>
        <w:t>三个铰不在同一直线上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</w:t>
      </w:r>
      <w:r>
        <w:rPr>
          <w:rFonts w:hint="eastAsia"/>
        </w:rPr>
        <w:t>形成没有多余约束的几何不变体系</w:t>
      </w:r>
      <w:r>
        <w:rPr>
          <w:rFonts w:hint="eastAsia"/>
          <w:lang w:eastAsia="zh-CN"/>
        </w:rPr>
        <w:t>。</w:t>
      </w:r>
      <w:r>
        <w:rPr>
          <w:rFonts w:hint="eastAsia"/>
        </w:rPr>
        <w:t>该体系</w:t>
      </w:r>
      <w:r>
        <w:rPr>
          <w:rFonts w:hint="eastAsia"/>
          <w:lang w:val="en-US" w:eastAsia="zh-CN"/>
        </w:rPr>
        <w:t>增加</w:t>
      </w:r>
      <w:r>
        <w:rPr>
          <w:rFonts w:hint="eastAsia"/>
        </w:rPr>
        <w:t>二元体CF和EF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形成没有多余约束的几何不变体系。</w:t>
      </w:r>
    </w:p>
    <w:p>
      <w:pPr>
        <w:pStyle w:val="4"/>
      </w:pPr>
      <w:r>
        <w:t xml:space="preserve">2.3 </w:t>
      </w:r>
      <w:r>
        <w:rPr>
          <w:rFonts w:hint="eastAsia"/>
        </w:rPr>
        <w:t>判断如下各体系多余约束的数量。</w:t>
      </w:r>
    </w:p>
    <w:p>
      <w:pPr>
        <w:rPr>
          <w:rFonts w:eastAsiaTheme="minorEastAsia"/>
        </w:rPr>
      </w:pPr>
      <w:r>
        <w:rPr>
          <w:rFonts w:hint="eastAsia"/>
        </w:rPr>
        <w:t xml:space="preserve">                  </w:t>
      </w:r>
      <w:r>
        <w:rPr>
          <w:rFonts w:hint="eastAsia" w:eastAsiaTheme="minorEastAsia"/>
        </w:rPr>
        <w:drawing>
          <wp:inline distT="0" distB="0" distL="114300" distR="114300">
            <wp:extent cx="2438400" cy="1651000"/>
            <wp:effectExtent l="0" t="0" r="0" b="6350"/>
            <wp:docPr id="8" name="图片 8" descr="f25e986666df514ba1bf7ce37563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25e986666df514ba1bf7ce37563b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30" cy="16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cs="Times New Roman" w:eastAsiaTheme="minorEastAsia"/>
          <w:highlight w:val="yellow"/>
        </w:rPr>
        <w:t>（a）</w:t>
      </w:r>
      <w:r>
        <w:rPr>
          <w:rFonts w:cs="Times New Roman" w:eastAsiaTheme="minorEastAsia"/>
          <w:highlight w:val="yellow"/>
        </w:rPr>
        <w:t>答：</w:t>
      </w:r>
      <w:r>
        <w:rPr>
          <w:rFonts w:hint="eastAsia"/>
        </w:rPr>
        <w:t>打断图中红线标注的4根杆件，</w:t>
      </w:r>
      <w:r>
        <w:rPr>
          <w:rFonts w:hint="eastAsia"/>
          <w:lang w:val="en-US" w:eastAsia="zh-CN"/>
        </w:rPr>
        <w:t>整个体系成为无多余约束的几何不变体系。打断一根杆件相当于去掉一个刚结点，每个刚结点相当于3个约束，所以原整个体系有12个多余约束。</w:t>
      </w:r>
    </w:p>
    <w:p/>
    <w:p>
      <w:r>
        <w:rPr>
          <w:rFonts w:hint="eastAsia"/>
        </w:rPr>
        <w:t xml:space="preserve">     </w:t>
      </w:r>
      <w:r>
        <w:drawing>
          <wp:inline distT="0" distB="0" distL="114300" distR="114300">
            <wp:extent cx="3009900" cy="1929765"/>
            <wp:effectExtent l="0" t="0" r="0" b="0"/>
            <wp:docPr id="7" name="图片 7" descr="2ae49b22c545746700ad3dfdef47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ae49b22c545746700ad3dfdef47e5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408" cy="193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cs="Times New Roman" w:eastAsiaTheme="minorEastAsia"/>
          <w:highlight w:val="yellow"/>
        </w:rPr>
        <w:t>（c）</w:t>
      </w:r>
      <w:r>
        <w:rPr>
          <w:rFonts w:cs="Times New Roman" w:eastAsiaTheme="minorEastAsia"/>
          <w:highlight w:val="yellow"/>
        </w:rPr>
        <w:t>答：</w:t>
      </w:r>
      <w:r>
        <w:t>将点E处左右横杆与立柱的刚节点改为铰接点，再把A、C处链杆打断，整个体系几何不变且</w:t>
      </w:r>
      <w:r>
        <w:rPr>
          <w:rFonts w:hint="eastAsia"/>
        </w:rPr>
        <w:t>无</w:t>
      </w:r>
      <w:r>
        <w:t>多余约束。所以，</w:t>
      </w:r>
      <w:r>
        <w:rPr>
          <w:rFonts w:hint="eastAsia"/>
        </w:rPr>
        <w:t>原整个体系有</w:t>
      </w:r>
      <w:r>
        <w:t>4个多余约束</w:t>
      </w:r>
      <w:r>
        <w:rPr>
          <w:rFonts w:hint="eastAsia"/>
        </w:rPr>
        <w:t>。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、</w:t>
      </w:r>
      <w:r>
        <w:t>2020030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1</w:t>
      </w:r>
    </w:p>
    <w:p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30</w:t>
      </w:r>
      <w:r>
        <w:t xml:space="preserve">, </w:t>
      </w:r>
      <w:r>
        <w:rPr>
          <w:rFonts w:hint="eastAsia"/>
          <w:lang w:val="en-US" w:eastAsia="zh-CN"/>
        </w:rPr>
        <w:t>例3-1</w:t>
      </w:r>
      <w:r>
        <w:rPr>
          <w:rFonts w:hint="eastAsia"/>
          <w:lang w:eastAsia="zh-CN"/>
        </w:rPr>
        <w:t>，</w:t>
      </w:r>
      <w:r>
        <w:t>P</w:t>
      </w:r>
      <w:r>
        <w:rPr>
          <w:rFonts w:hint="eastAsia"/>
          <w:lang w:val="en-US" w:eastAsia="zh-CN"/>
        </w:rPr>
        <w:t>79-80</w:t>
      </w:r>
      <w:r>
        <w:t xml:space="preserve">, </w:t>
      </w:r>
      <w:r>
        <w:rPr>
          <w:rFonts w:hint="eastAsia"/>
          <w:lang w:val="en-US" w:eastAsia="zh-CN"/>
        </w:rPr>
        <w:t>,3.1</w:t>
      </w:r>
      <w:r>
        <w:t>(</w:t>
      </w:r>
      <w:r>
        <w:rPr>
          <w:rFonts w:hint="eastAsia"/>
          <w:lang w:val="en-US" w:eastAsia="zh-CN"/>
        </w:rPr>
        <w:t>b</w:t>
      </w:r>
      <w:r>
        <w:t>)</w:t>
      </w:r>
      <w:r>
        <w:rPr>
          <w:rFonts w:hint="eastAsia"/>
        </w:rPr>
        <w:t>、(</w:t>
      </w:r>
      <w:r>
        <w:rPr>
          <w:rFonts w:hint="eastAsia"/>
          <w:lang w:val="en-US" w:eastAsia="zh-CN"/>
        </w:rPr>
        <w:t>c</w:t>
      </w:r>
      <w:r>
        <w:t>),</w:t>
      </w:r>
      <w:r>
        <w:rPr>
          <w:rFonts w:hint="eastAsia"/>
          <w:lang w:val="en-US" w:eastAsia="zh-CN"/>
        </w:rPr>
        <w:t>3.2</w:t>
      </w:r>
      <w:r>
        <w:t>(a)</w:t>
      </w:r>
      <w:r>
        <w:rPr>
          <w:rFonts w:hint="eastAsia"/>
        </w:rPr>
        <w:t>、(</w:t>
      </w:r>
      <w:r>
        <w:rPr>
          <w:rFonts w:hint="eastAsia"/>
          <w:lang w:val="en-US" w:eastAsia="zh-CN"/>
        </w:rPr>
        <w:t>d</w:t>
      </w:r>
      <w:r>
        <w:t>)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例3-1</w:t>
      </w:r>
      <w:r>
        <w:t xml:space="preserve"> </w:t>
      </w:r>
      <w:r>
        <w:rPr>
          <w:rFonts w:hint="eastAsia"/>
          <w:lang w:val="en-US" w:eastAsia="zh-CN"/>
        </w:rPr>
        <w:t>作如图显示简支梁内力图</w:t>
      </w:r>
    </w:p>
    <w:p>
      <w:r>
        <w:drawing>
          <wp:inline distT="0" distB="0" distL="114300" distR="114300">
            <wp:extent cx="5267960" cy="1389380"/>
            <wp:effectExtent l="0" t="0" r="508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Times New Roman" w:eastAsiaTheme="minorEastAsia"/>
          <w:highlight w:val="yellow"/>
          <w:lang w:val="en-US" w:eastAsia="zh-CN"/>
        </w:rPr>
      </w:pPr>
      <w:r>
        <w:drawing>
          <wp:inline distT="0" distB="0" distL="114300" distR="114300">
            <wp:extent cx="5272405" cy="1868805"/>
            <wp:effectExtent l="0" t="0" r="635" b="571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F</w:t>
      </w:r>
      <w:r>
        <w:rPr>
          <w:rFonts w:hint="eastAsia" w:ascii="宋体" w:hAnsi="宋体" w:cs="宋体"/>
          <w:vertAlign w:val="subscript"/>
          <w:lang w:val="en-US" w:eastAsia="zh-CN"/>
        </w:rPr>
        <w:t>Q</w:t>
      </w:r>
      <w:r>
        <w:rPr>
          <w:rFonts w:hint="eastAsia"/>
          <w:lang w:val="en-US" w:eastAsia="zh-CN"/>
        </w:rPr>
        <w:t>图（kN）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805940"/>
            <wp:effectExtent l="0" t="0" r="1905" b="762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 w:eastAsiaTheme="minor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kN·m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 w:cs="Times New Roman" w:eastAsiaTheme="minorEastAsia"/>
          <w:highlight w:val="yellow"/>
          <w:lang w:val="en-US" w:eastAsia="zh-CN"/>
        </w:rPr>
        <w:t>答：</w:t>
      </w:r>
      <w:r>
        <w:rPr>
          <w:rFonts w:hint="eastAsia"/>
          <w:lang w:val="en-US" w:eastAsia="zh-CN"/>
        </w:rPr>
        <w:t>(1)求A、B两点的支座反力。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由整体平衡条件可求出支座反力。</w:t>
      </w:r>
    </w:p>
    <w:p>
      <w:p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∑</w:t>
      </w:r>
      <w:r>
        <w:rPr>
          <w:rFonts w:hint="eastAsia" w:ascii="宋体" w:hAnsi="宋体" w:cs="宋体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A</w:t>
      </w:r>
      <w:r>
        <w:rPr>
          <w:rFonts w:hint="eastAsia" w:ascii="宋体" w:hAnsi="宋体" w:cs="宋体"/>
          <w:vertAlign w:val="baseline"/>
          <w:lang w:val="en-US" w:eastAsia="zh-CN"/>
        </w:rPr>
        <w:t>=0,F</w:t>
      </w:r>
      <w:r>
        <w:rPr>
          <w:rFonts w:hint="eastAsia" w:ascii="宋体" w:hAnsi="宋体" w:cs="宋体"/>
          <w:vertAlign w:val="subscript"/>
          <w:lang w:val="en-US" w:eastAsia="zh-CN"/>
        </w:rPr>
        <w:t>RF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8-4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4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4-16-8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7=0,F</w:t>
      </w:r>
      <w:r>
        <w:rPr>
          <w:rFonts w:hint="eastAsia" w:ascii="宋体" w:hAnsi="宋体" w:cs="宋体"/>
          <w:vertAlign w:val="subscript"/>
          <w:lang w:val="en-US" w:eastAsia="zh-CN"/>
        </w:rPr>
        <w:t>RF</w:t>
      </w:r>
      <w:r>
        <w:rPr>
          <w:rFonts w:hint="eastAsia" w:ascii="宋体" w:hAnsi="宋体" w:cs="宋体"/>
          <w:vertAlign w:val="baseline"/>
          <w:lang w:val="en-US" w:eastAsia="zh-CN"/>
        </w:rPr>
        <w:t>=17kN（</w:t>
      </w:r>
      <w:r>
        <w:rPr>
          <w:rFonts w:hint="default" w:ascii="Arial" w:hAnsi="Arial" w:cs="Arial"/>
          <w:vertAlign w:val="baseline"/>
          <w:lang w:val="en-US" w:eastAsia="zh-CN"/>
        </w:rPr>
        <w:t>↑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∑</w:t>
      </w:r>
      <w:r>
        <w:rPr>
          <w:rFonts w:hint="eastAsia" w:ascii="宋体" w:hAnsi="宋体" w:cs="宋体"/>
          <w:lang w:val="en-US" w:eastAsia="zh-CN"/>
        </w:rPr>
        <w:t>F=0,F</w:t>
      </w:r>
      <w:r>
        <w:rPr>
          <w:rFonts w:hint="eastAsia" w:ascii="宋体" w:hAnsi="宋体" w:cs="宋体"/>
          <w:vertAlign w:val="subscript"/>
          <w:lang w:val="en-US" w:eastAsia="zh-CN"/>
        </w:rPr>
        <w:t>RF</w:t>
      </w:r>
      <w:r>
        <w:rPr>
          <w:rFonts w:hint="eastAsia" w:ascii="宋体" w:hAnsi="宋体" w:cs="宋体"/>
          <w:vertAlign w:val="baseline"/>
          <w:lang w:val="en-US" w:eastAsia="zh-CN"/>
        </w:rPr>
        <w:t>-8-16+F</w:t>
      </w:r>
      <w:r>
        <w:rPr>
          <w:rFonts w:hint="eastAsia" w:ascii="宋体" w:hAnsi="宋体" w:cs="宋体"/>
          <w:vertAlign w:val="subscript"/>
          <w:lang w:val="en-US" w:eastAsia="zh-CN"/>
        </w:rPr>
        <w:t>RA</w:t>
      </w:r>
      <w:r>
        <w:rPr>
          <w:rFonts w:hint="eastAsia" w:ascii="宋体" w:hAnsi="宋体" w:cs="宋体"/>
          <w:vertAlign w:val="baseline"/>
          <w:lang w:val="en-US" w:eastAsia="zh-CN"/>
        </w:rPr>
        <w:t>=0,F</w:t>
      </w:r>
      <w:r>
        <w:rPr>
          <w:rFonts w:hint="eastAsia" w:ascii="宋体" w:hAnsi="宋体" w:cs="宋体"/>
          <w:vertAlign w:val="subscript"/>
          <w:lang w:val="en-US" w:eastAsia="zh-CN"/>
        </w:rPr>
        <w:t>RA</w:t>
      </w:r>
      <w:r>
        <w:rPr>
          <w:rFonts w:hint="eastAsia" w:ascii="宋体" w:hAnsi="宋体" w:cs="宋体"/>
          <w:vertAlign w:val="baseline"/>
          <w:lang w:val="en-US" w:eastAsia="zh-CN"/>
        </w:rPr>
        <w:t>=7kN（</w:t>
      </w:r>
      <w:r>
        <w:rPr>
          <w:rFonts w:hint="default" w:ascii="Arial" w:hAnsi="Arial" w:cs="Arial"/>
          <w:vertAlign w:val="baseline"/>
          <w:lang w:val="en-US" w:eastAsia="zh-CN"/>
        </w:rPr>
        <w:t>↑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(2)作剪力图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先从F点开始向下突变17kN，平直线到E点，并在E点向上突变8kN，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F</w:t>
      </w:r>
      <w:r>
        <w:rPr>
          <w:rFonts w:hint="eastAsia" w:ascii="宋体" w:hAnsi="宋体" w:cs="宋体"/>
          <w:vertAlign w:val="subscript"/>
          <w:lang w:val="en-US" w:eastAsia="zh-CN"/>
        </w:rPr>
        <w:t>E左</w:t>
      </w:r>
      <w:r>
        <w:rPr>
          <w:rFonts w:hint="eastAsia" w:ascii="宋体" w:hAnsi="宋体" w:cs="宋体"/>
          <w:lang w:val="en-US" w:eastAsia="zh-CN"/>
        </w:rPr>
        <w:t>=-17+8=-9kN</w:t>
      </w:r>
      <w:r>
        <w:rPr>
          <w:rFonts w:hint="eastAsia" w:ascii="宋体" w:hAnsi="宋体" w:cs="宋体"/>
          <w:vertAlign w:val="baseline"/>
          <w:lang w:val="en-US" w:eastAsia="zh-CN"/>
        </w:rPr>
        <w:t>，按9kN平直线到D点。从A点开始向上突变7kN，平直线到C点，CD段剪力图为斜直线，连接C、D点，形成完整的剪力图。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(3)作弯矩图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选A、B</w:t>
      </w:r>
      <w:r>
        <w:rPr>
          <w:rFonts w:hint="eastAsia" w:ascii="宋体" w:hAnsi="宋体" w:cs="宋体"/>
          <w:vertAlign w:val="subscript"/>
          <w:lang w:val="en-US" w:eastAsia="zh-CN"/>
        </w:rPr>
        <w:t>左</w:t>
      </w:r>
      <w:r>
        <w:rPr>
          <w:rFonts w:hint="eastAsia"/>
          <w:lang w:val="en-US" w:eastAsia="zh-CN"/>
        </w:rPr>
        <w:t>、B</w:t>
      </w:r>
      <w:r>
        <w:rPr>
          <w:rFonts w:hint="eastAsia" w:ascii="宋体" w:hAnsi="宋体" w:cs="宋体"/>
          <w:vertAlign w:val="subscript"/>
          <w:lang w:val="en-US" w:eastAsia="zh-CN"/>
        </w:rPr>
        <w:t>右</w:t>
      </w:r>
      <w:r>
        <w:rPr>
          <w:rFonts w:hint="eastAsia"/>
          <w:lang w:val="en-US" w:eastAsia="zh-CN"/>
        </w:rPr>
        <w:t>、C、D和F为控制截面。由截面以左的外力直接求得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A</w:t>
      </w:r>
      <w:r>
        <w:rPr>
          <w:rFonts w:hint="eastAsia"/>
          <w:lang w:val="en-US" w:eastAsia="zh-CN"/>
        </w:rPr>
        <w:t>=0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B左</w:t>
      </w:r>
      <w:r>
        <w:rPr>
          <w:rFonts w:hint="eastAsia" w:ascii="宋体" w:hAnsi="宋体" w:cs="宋体"/>
          <w:vertAlign w:val="baseline"/>
          <w:lang w:val="en-US" w:eastAsia="zh-CN"/>
        </w:rPr>
        <w:t>=F</w:t>
      </w:r>
      <w:r>
        <w:rPr>
          <w:rFonts w:hint="eastAsia" w:ascii="宋体" w:hAnsi="宋体" w:cs="宋体"/>
          <w:vertAlign w:val="subscript"/>
          <w:lang w:val="en-US" w:eastAsia="zh-CN"/>
        </w:rPr>
        <w:t>RA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1=7（kN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B右</w:t>
      </w:r>
      <w:r>
        <w:rPr>
          <w:rFonts w:hint="eastAsia" w:ascii="宋体" w:hAnsi="宋体" w:cs="宋体"/>
          <w:vertAlign w:val="baseline"/>
          <w:lang w:val="en-US" w:eastAsia="zh-CN"/>
        </w:rPr>
        <w:t>=F</w:t>
      </w:r>
      <w:r>
        <w:rPr>
          <w:rFonts w:hint="eastAsia" w:ascii="宋体" w:hAnsi="宋体" w:cs="宋体"/>
          <w:vertAlign w:val="subscript"/>
          <w:lang w:val="en-US" w:eastAsia="zh-CN"/>
        </w:rPr>
        <w:t>RA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1+16=23（kN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C</w:t>
      </w:r>
      <w:r>
        <w:rPr>
          <w:rFonts w:hint="eastAsia" w:ascii="宋体" w:hAnsi="宋体" w:cs="宋体"/>
          <w:vertAlign w:val="baseline"/>
          <w:lang w:val="en-US" w:eastAsia="zh-CN"/>
        </w:rPr>
        <w:t>=F</w:t>
      </w:r>
      <w:r>
        <w:rPr>
          <w:rFonts w:hint="eastAsia" w:ascii="宋体" w:hAnsi="宋体" w:cs="宋体"/>
          <w:vertAlign w:val="subscript"/>
          <w:lang w:val="en-US" w:eastAsia="zh-CN"/>
        </w:rPr>
        <w:t>RA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2+16=30（kN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由截面以右的外力直接求得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F</w:t>
      </w:r>
      <w:r>
        <w:rPr>
          <w:rFonts w:hint="eastAsia" w:ascii="宋体" w:hAnsi="宋体" w:cs="宋体"/>
          <w:vertAlign w:val="baseline"/>
          <w:lang w:val="en-US" w:eastAsia="zh-CN"/>
        </w:rPr>
        <w:t>=0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E</w:t>
      </w:r>
      <w:r>
        <w:rPr>
          <w:rFonts w:hint="eastAsia" w:ascii="宋体" w:hAnsi="宋体" w:cs="宋体"/>
          <w:vertAlign w:val="baseline"/>
          <w:lang w:val="en-US" w:eastAsia="zh-CN"/>
        </w:rPr>
        <w:t>=F</w:t>
      </w:r>
      <w:r>
        <w:rPr>
          <w:rFonts w:hint="eastAsia" w:ascii="宋体" w:hAnsi="宋体" w:cs="宋体"/>
          <w:vertAlign w:val="subscript"/>
          <w:lang w:val="en-US" w:eastAsia="zh-CN"/>
        </w:rPr>
        <w:t>RF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1=17（kN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D</w:t>
      </w:r>
      <w:r>
        <w:rPr>
          <w:rFonts w:hint="eastAsia" w:ascii="宋体" w:hAnsi="宋体" w:cs="宋体"/>
          <w:vertAlign w:val="baseline"/>
          <w:lang w:val="en-US" w:eastAsia="zh-CN"/>
        </w:rPr>
        <w:t>=F</w:t>
      </w:r>
      <w:r>
        <w:rPr>
          <w:rFonts w:hint="eastAsia" w:ascii="宋体" w:hAnsi="宋体" w:cs="宋体"/>
          <w:vertAlign w:val="subscript"/>
          <w:lang w:val="en-US" w:eastAsia="zh-CN"/>
        </w:rPr>
        <w:t>RF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2-8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1=26（kN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将各控制界面弯矩值按同一比例画在梁的受拉侧，因为AB、BC、DE、EF段无荷载作用，所以这些段内弯矩图为斜直线，将相连控制截面弯矩竖表连成直线，即得这些截面的弯矩图。作CD弯矩图时先用虚直线连接两杆端控制截面弯矩竖标30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m和26kN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m，以该虚线为基线，叠加上以CD为跨度的简支梁在均布荷载作用下的弯矩图，CD段中点的截面弯矩为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8" o:spt="75" type="#_x0000_t75" style="height:33pt;width:22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16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3.1试用叠加法作下列梁的弯矩图</w:t>
      </w:r>
    </w:p>
    <w:p/>
    <w:p>
      <w:r>
        <w:drawing>
          <wp:inline distT="0" distB="0" distL="114300" distR="114300">
            <wp:extent cx="5268595" cy="1959610"/>
            <wp:effectExtent l="0" t="0" r="4445" b="635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3547110</wp:posOffset>
            </wp:positionH>
            <wp:positionV relativeFrom="paragraph">
              <wp:posOffset>843280</wp:posOffset>
            </wp:positionV>
            <wp:extent cx="492760" cy="371475"/>
            <wp:effectExtent l="0" t="0" r="10160" b="9525"/>
            <wp:wrapNone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968375</wp:posOffset>
            </wp:positionV>
            <wp:extent cx="461010" cy="263525"/>
            <wp:effectExtent l="0" t="0" r="11430" b="10795"/>
            <wp:wrapNone/>
            <wp:docPr id="3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2405" cy="1370330"/>
            <wp:effectExtent l="0" t="0" r="635" b="127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20" w:firstLineChars="1300"/>
        <w:rPr>
          <w:rFonts w:hint="eastAsia" w:cs="Times New Roman" w:eastAsiaTheme="minor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M图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kN·m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rPr>
          <w:rFonts w:hint="default" w:cs="Times New Roman" w:eastAsiaTheme="minor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上图</w:t>
      </w:r>
      <w:r>
        <w:rPr>
          <w:position w:val="-24"/>
        </w:rPr>
        <w:object>
          <v:shape id="_x0000_i1029" o:spt="75" type="#_x0000_t75" style="height:31pt;width:29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22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8pt;width:20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24">
            <o:LockedField>false</o:LockedField>
          </o:OLEObject>
        </w:object>
      </w:r>
      <w:r>
        <w:rPr>
          <w:rFonts w:hint="eastAsia"/>
          <w:lang w:val="en-US" w:eastAsia="zh-CN"/>
        </w:rPr>
        <w:t>应该分别标出。</w:t>
      </w:r>
    </w:p>
    <w:p>
      <w:pPr>
        <w:rPr>
          <w:rFonts w:hint="eastAsia"/>
          <w:lang w:val="en-US" w:eastAsia="zh-CN"/>
        </w:rPr>
      </w:pPr>
      <w:r>
        <w:rPr>
          <w:rFonts w:hint="eastAsia" w:cs="Times New Roman" w:eastAsiaTheme="minorEastAsia"/>
          <w:highlight w:val="yellow"/>
          <w:lang w:val="en-US" w:eastAsia="zh-CN"/>
        </w:rPr>
        <w:t>（b）答：</w:t>
      </w:r>
      <w:r>
        <w:rPr>
          <w:rFonts w:hint="eastAsia"/>
          <w:lang w:val="en-US" w:eastAsia="zh-CN"/>
        </w:rPr>
        <w:t>(1)求A、D两点的支座反力。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由整体平衡条件可求出支座反力。</w:t>
      </w:r>
    </w:p>
    <w:p>
      <w:p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∑</w:t>
      </w:r>
      <w:r>
        <w:rPr>
          <w:rFonts w:hint="eastAsia" w:ascii="宋体" w:hAnsi="宋体" w:cs="宋体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D</w:t>
      </w:r>
      <w:r>
        <w:rPr>
          <w:rFonts w:hint="eastAsia" w:ascii="宋体" w:hAnsi="宋体" w:cs="宋体"/>
          <w:vertAlign w:val="baseline"/>
          <w:lang w:val="en-US" w:eastAsia="zh-CN"/>
        </w:rPr>
        <w:t>=0,F</w:t>
      </w:r>
      <w:r>
        <w:rPr>
          <w:rFonts w:hint="eastAsia" w:ascii="宋体" w:hAnsi="宋体" w:cs="宋体"/>
          <w:vertAlign w:val="subscript"/>
          <w:lang w:val="en-US" w:eastAsia="zh-CN"/>
        </w:rPr>
        <w:t>RA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4a-2qa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3a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4-q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2a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a=0,F</w:t>
      </w:r>
      <w:r>
        <w:rPr>
          <w:rFonts w:hint="eastAsia" w:ascii="宋体" w:hAnsi="宋体" w:cs="宋体"/>
          <w:vertAlign w:val="subscript"/>
          <w:lang w:val="en-US" w:eastAsia="zh-CN"/>
        </w:rPr>
        <w:t>RA</w:t>
      </w:r>
      <w:r>
        <w:rPr>
          <w:rFonts w:hint="eastAsia" w:ascii="宋体" w:hAnsi="宋体" w:cs="宋体"/>
          <w:vertAlign w:val="baseline"/>
          <w:lang w:val="en-US" w:eastAsia="zh-CN"/>
        </w:rPr>
        <w:t>=2qa（</w:t>
      </w:r>
      <w:r>
        <w:rPr>
          <w:rFonts w:hint="default" w:ascii="Arial" w:hAnsi="Arial" w:cs="Arial"/>
          <w:vertAlign w:val="baseline"/>
          <w:lang w:val="en-US" w:eastAsia="zh-CN"/>
        </w:rPr>
        <w:t>↑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∑</w:t>
      </w:r>
      <w:r>
        <w:rPr>
          <w:rFonts w:hint="eastAsia" w:ascii="宋体" w:hAnsi="宋体" w:cs="宋体"/>
          <w:lang w:val="en-US" w:eastAsia="zh-CN"/>
        </w:rPr>
        <w:t>F=0,F</w:t>
      </w:r>
      <w:r>
        <w:rPr>
          <w:rFonts w:hint="eastAsia" w:ascii="宋体" w:hAnsi="宋体" w:cs="宋体"/>
          <w:vertAlign w:val="subscript"/>
          <w:lang w:val="en-US" w:eastAsia="zh-CN"/>
        </w:rPr>
        <w:t>RA</w:t>
      </w:r>
      <w:r>
        <w:rPr>
          <w:rFonts w:hint="eastAsia" w:ascii="宋体" w:hAnsi="宋体" w:cs="宋体"/>
          <w:vertAlign w:val="baseline"/>
          <w:lang w:val="en-US" w:eastAsia="zh-CN"/>
        </w:rPr>
        <w:t>-2qa-2qa+F</w:t>
      </w:r>
      <w:r>
        <w:rPr>
          <w:rFonts w:hint="eastAsia" w:ascii="宋体" w:hAnsi="宋体" w:cs="宋体"/>
          <w:vertAlign w:val="subscript"/>
          <w:lang w:val="en-US" w:eastAsia="zh-CN"/>
        </w:rPr>
        <w:t>RD</w:t>
      </w:r>
      <w:r>
        <w:rPr>
          <w:rFonts w:hint="eastAsia" w:ascii="宋体" w:hAnsi="宋体" w:cs="宋体"/>
          <w:vertAlign w:val="baseline"/>
          <w:lang w:val="en-US" w:eastAsia="zh-CN"/>
        </w:rPr>
        <w:t>=0,F</w:t>
      </w:r>
      <w:r>
        <w:rPr>
          <w:rFonts w:hint="eastAsia" w:ascii="宋体" w:hAnsi="宋体" w:cs="宋体"/>
          <w:vertAlign w:val="subscript"/>
          <w:lang w:val="en-US" w:eastAsia="zh-CN"/>
        </w:rPr>
        <w:t>RD</w:t>
      </w:r>
      <w:r>
        <w:rPr>
          <w:rFonts w:hint="eastAsia" w:ascii="宋体" w:hAnsi="宋体" w:cs="宋体"/>
          <w:vertAlign w:val="baseline"/>
          <w:lang w:val="en-US" w:eastAsia="zh-CN"/>
        </w:rPr>
        <w:t>=2qa（</w:t>
      </w:r>
      <w:r>
        <w:rPr>
          <w:rFonts w:hint="default" w:ascii="Arial" w:hAnsi="Arial" w:cs="Arial"/>
          <w:vertAlign w:val="baseline"/>
          <w:lang w:val="en-US" w:eastAsia="zh-CN"/>
        </w:rPr>
        <w:t>↑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(2)作弯矩图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选A、B、C、D为控制截面。由截面以左的外力直接求得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A</w:t>
      </w:r>
      <w:r>
        <w:rPr>
          <w:rFonts w:hint="eastAsia"/>
          <w:lang w:val="en-US" w:eastAsia="zh-CN"/>
        </w:rPr>
        <w:t>=0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B</w:t>
      </w:r>
      <w:r>
        <w:rPr>
          <w:rFonts w:hint="eastAsia" w:ascii="宋体" w:hAnsi="宋体" w:cs="宋体"/>
          <w:vertAlign w:val="baseline"/>
          <w:lang w:val="en-US" w:eastAsia="zh-CN"/>
        </w:rPr>
        <w:t>=F</w:t>
      </w:r>
      <w:r>
        <w:rPr>
          <w:rFonts w:hint="eastAsia" w:ascii="宋体" w:hAnsi="宋体" w:cs="宋体"/>
          <w:vertAlign w:val="subscript"/>
          <w:lang w:val="en-US" w:eastAsia="zh-CN"/>
        </w:rPr>
        <w:t>RA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a=2qa²（kN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C</w:t>
      </w:r>
      <w:r>
        <w:rPr>
          <w:rFonts w:hint="eastAsia" w:ascii="宋体" w:hAnsi="宋体" w:cs="宋体"/>
          <w:vertAlign w:val="baseline"/>
          <w:lang w:val="en-US" w:eastAsia="zh-CN"/>
        </w:rPr>
        <w:t>=F</w:t>
      </w:r>
      <w:r>
        <w:rPr>
          <w:rFonts w:hint="eastAsia" w:ascii="宋体" w:hAnsi="宋体" w:cs="宋体"/>
          <w:vertAlign w:val="subscript"/>
          <w:lang w:val="en-US" w:eastAsia="zh-CN"/>
        </w:rPr>
        <w:t>RA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2a-2qa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a=2qa²（kN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由截面以右的外力直接求得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D</w:t>
      </w:r>
      <w:r>
        <w:rPr>
          <w:rFonts w:hint="eastAsia"/>
          <w:lang w:val="en-US" w:eastAsia="zh-CN"/>
        </w:rPr>
        <w:t>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将各控制界面弯矩值按同一比例画在梁的受拉侧，因为AB、BC段无荷载作用，所以这些段内弯矩图为斜直线，将相连控制截面弯矩竖表连成直线，即得这些截面的弯矩图。作CD弯矩图时先用虚直线连接两杆端控制截面弯矩竖标2qa²和0，以该虚线为基线，叠加上以CD为跨度的简支梁在均布荷载作用下的弯矩图，CD段中点的截面弯矩为</w:t>
      </w:r>
      <w:r>
        <w:rPr>
          <w:rFonts w:hint="default"/>
          <w:position w:val="-24"/>
          <w:lang w:val="en-US" w:eastAsia="zh-CN"/>
        </w:rPr>
        <w:object>
          <v:shape id="_x0000_i1026" o:spt="75" type="#_x0000_t75" style="height:33pt;width:26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26" DrawAspect="Content" ObjectID="_1468075728" r:id="rId26">
            <o:LockedField>false</o:LockedField>
          </o:OLEObject>
        </w:objec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258695"/>
            <wp:effectExtent l="0" t="0" r="1905" b="1206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998345"/>
            <wp:effectExtent l="0" t="0" r="635" b="13335"/>
            <wp:docPr id="4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360" w:firstLineChars="1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kN·m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 w:cs="Times New Roman" w:eastAsiaTheme="minorEastAsia"/>
          <w:highlight w:val="yellow"/>
          <w:lang w:val="en-US" w:eastAsia="zh-CN"/>
        </w:rPr>
        <w:t>（c）答：</w:t>
      </w:r>
      <w:r>
        <w:rPr>
          <w:rFonts w:hint="eastAsia"/>
          <w:lang w:val="en-US" w:eastAsia="zh-CN"/>
        </w:rPr>
        <w:t>(1)求B、D两点的支座反力。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由整体平衡条件可求出支座反力。</w:t>
      </w:r>
    </w:p>
    <w:p>
      <w:p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∑</w:t>
      </w:r>
      <w:r>
        <w:rPr>
          <w:rFonts w:hint="eastAsia" w:ascii="宋体" w:hAnsi="宋体" w:cs="宋体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B</w:t>
      </w:r>
      <w:r>
        <w:rPr>
          <w:rFonts w:hint="eastAsia" w:ascii="宋体" w:hAnsi="宋体" w:cs="宋体"/>
          <w:vertAlign w:val="baseline"/>
          <w:lang w:val="en-US" w:eastAsia="zh-CN"/>
        </w:rPr>
        <w:t>=0,-(4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2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1)+40-F</w:t>
      </w:r>
      <w:r>
        <w:rPr>
          <w:rFonts w:hint="eastAsia" w:ascii="宋体" w:hAnsi="宋体" w:cs="宋体"/>
          <w:vertAlign w:val="subscript"/>
          <w:lang w:val="en-US" w:eastAsia="zh-CN"/>
        </w:rPr>
        <w:t>RD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4+10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6=0,F</w:t>
      </w:r>
      <w:r>
        <w:rPr>
          <w:rFonts w:hint="eastAsia" w:ascii="宋体" w:hAnsi="宋体" w:cs="宋体"/>
          <w:vertAlign w:val="subscript"/>
          <w:lang w:val="en-US" w:eastAsia="zh-CN"/>
        </w:rPr>
        <w:t>RD</w:t>
      </w:r>
      <w:r>
        <w:rPr>
          <w:rFonts w:hint="eastAsia" w:ascii="宋体" w:hAnsi="宋体" w:cs="宋体"/>
          <w:vertAlign w:val="baseline"/>
          <w:lang w:val="en-US" w:eastAsia="zh-CN"/>
        </w:rPr>
        <w:t>=23kN（</w:t>
      </w:r>
      <w:r>
        <w:rPr>
          <w:rFonts w:hint="default" w:ascii="Arial" w:hAnsi="Arial" w:cs="Arial"/>
          <w:vertAlign w:val="baseline"/>
          <w:lang w:val="en-US" w:eastAsia="zh-CN"/>
        </w:rPr>
        <w:t>↑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∑</w:t>
      </w:r>
      <w:r>
        <w:rPr>
          <w:rFonts w:hint="eastAsia" w:ascii="宋体" w:hAnsi="宋体" w:cs="宋体"/>
          <w:lang w:val="en-US" w:eastAsia="zh-CN"/>
        </w:rPr>
        <w:t>F=0,F</w:t>
      </w:r>
      <w:r>
        <w:rPr>
          <w:rFonts w:hint="eastAsia" w:ascii="宋体" w:hAnsi="宋体" w:cs="宋体"/>
          <w:vertAlign w:val="subscript"/>
          <w:lang w:val="en-US" w:eastAsia="zh-CN"/>
        </w:rPr>
        <w:t>RD</w:t>
      </w:r>
      <w:r>
        <w:rPr>
          <w:rFonts w:hint="eastAsia" w:ascii="宋体" w:hAnsi="宋体" w:cs="宋体"/>
          <w:vertAlign w:val="baseline"/>
          <w:lang w:val="en-US" w:eastAsia="zh-CN"/>
        </w:rPr>
        <w:t>-10-8-F</w:t>
      </w:r>
      <w:r>
        <w:rPr>
          <w:rFonts w:hint="eastAsia" w:ascii="宋体" w:hAnsi="宋体" w:cs="宋体"/>
          <w:vertAlign w:val="subscript"/>
          <w:lang w:val="en-US" w:eastAsia="zh-CN"/>
        </w:rPr>
        <w:t>RB</w:t>
      </w:r>
      <w:r>
        <w:rPr>
          <w:rFonts w:hint="eastAsia" w:ascii="宋体" w:hAnsi="宋体" w:cs="宋体"/>
          <w:vertAlign w:val="baseline"/>
          <w:lang w:val="en-US" w:eastAsia="zh-CN"/>
        </w:rPr>
        <w:t>=0,F</w:t>
      </w:r>
      <w:r>
        <w:rPr>
          <w:rFonts w:hint="eastAsia" w:ascii="宋体" w:hAnsi="宋体" w:cs="宋体"/>
          <w:vertAlign w:val="subscript"/>
          <w:lang w:val="en-US" w:eastAsia="zh-CN"/>
        </w:rPr>
        <w:t>RB</w:t>
      </w:r>
      <w:r>
        <w:rPr>
          <w:rFonts w:hint="eastAsia" w:ascii="宋体" w:hAnsi="宋体" w:cs="宋体"/>
          <w:vertAlign w:val="baseline"/>
          <w:lang w:val="en-US" w:eastAsia="zh-CN"/>
        </w:rPr>
        <w:t>=5qa（</w:t>
      </w:r>
      <w:r>
        <w:rPr>
          <w:rFonts w:hint="default" w:ascii="Arial" w:hAnsi="Arial" w:cs="Arial"/>
          <w:vertAlign w:val="baseline"/>
          <w:lang w:val="en-US" w:eastAsia="zh-CN"/>
        </w:rPr>
        <w:t>↓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(2)作弯矩图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选A、B、C、D、E为控制截面。由截面以右的外力直接求得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E</w:t>
      </w:r>
      <w:r>
        <w:rPr>
          <w:rFonts w:hint="eastAsia"/>
          <w:lang w:val="en-US" w:eastAsia="zh-CN"/>
        </w:rPr>
        <w:t>=0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D</w:t>
      </w:r>
      <w:r>
        <w:rPr>
          <w:rFonts w:hint="eastAsia" w:ascii="宋体" w:hAnsi="宋体" w:cs="宋体"/>
          <w:vertAlign w:val="baseline"/>
          <w:lang w:val="en-US" w:eastAsia="zh-CN"/>
        </w:rPr>
        <w:t>=10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2=20（kN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C右</w:t>
      </w:r>
      <w:r>
        <w:rPr>
          <w:rFonts w:hint="eastAsia" w:ascii="宋体" w:hAnsi="宋体" w:cs="宋体"/>
          <w:vertAlign w:val="baseline"/>
          <w:lang w:val="en-US" w:eastAsia="zh-CN"/>
        </w:rPr>
        <w:t>=10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4-</w:t>
      </w:r>
      <w:r>
        <w:rPr>
          <w:rFonts w:hint="eastAsia" w:ascii="宋体" w:hAnsi="宋体" w:cs="宋体"/>
          <w:lang w:val="en-US" w:eastAsia="zh-CN"/>
        </w:rPr>
        <w:t>F</w:t>
      </w:r>
      <w:r>
        <w:rPr>
          <w:rFonts w:hint="eastAsia" w:ascii="宋体" w:hAnsi="宋体" w:cs="宋体"/>
          <w:vertAlign w:val="subscript"/>
          <w:lang w:val="en-US" w:eastAsia="zh-CN"/>
        </w:rPr>
        <w:t>RD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2=-6（kN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C左</w:t>
      </w:r>
      <w:r>
        <w:rPr>
          <w:rFonts w:hint="eastAsia" w:ascii="宋体" w:hAnsi="宋体" w:cs="宋体"/>
          <w:vertAlign w:val="baseline"/>
          <w:lang w:val="en-US" w:eastAsia="zh-CN"/>
        </w:rPr>
        <w:t>=10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4-</w:t>
      </w:r>
      <w:r>
        <w:rPr>
          <w:rFonts w:hint="eastAsia" w:ascii="宋体" w:hAnsi="宋体" w:cs="宋体"/>
          <w:lang w:val="en-US" w:eastAsia="zh-CN"/>
        </w:rPr>
        <w:t>F</w:t>
      </w:r>
      <w:r>
        <w:rPr>
          <w:rFonts w:hint="eastAsia" w:ascii="宋体" w:hAnsi="宋体" w:cs="宋体"/>
          <w:vertAlign w:val="subscript"/>
          <w:lang w:val="en-US" w:eastAsia="zh-CN"/>
        </w:rPr>
        <w:t>RD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2+40=34（kN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B</w:t>
      </w:r>
      <w:r>
        <w:rPr>
          <w:rFonts w:hint="eastAsia" w:ascii="宋体" w:hAnsi="宋体" w:cs="宋体"/>
          <w:vertAlign w:val="baseline"/>
          <w:lang w:val="en-US" w:eastAsia="zh-CN"/>
        </w:rPr>
        <w:t>=10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6-</w:t>
      </w:r>
      <w:r>
        <w:rPr>
          <w:rFonts w:hint="eastAsia" w:ascii="宋体" w:hAnsi="宋体" w:cs="宋体"/>
          <w:lang w:val="en-US" w:eastAsia="zh-CN"/>
        </w:rPr>
        <w:t>F</w:t>
      </w:r>
      <w:r>
        <w:rPr>
          <w:rFonts w:hint="eastAsia" w:ascii="宋体" w:hAnsi="宋体" w:cs="宋体"/>
          <w:vertAlign w:val="subscript"/>
          <w:lang w:val="en-US" w:eastAsia="zh-CN"/>
        </w:rPr>
        <w:t>RD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 w:ascii="宋体" w:hAnsi="宋体" w:cs="宋体"/>
          <w:vertAlign w:val="baseline"/>
          <w:lang w:val="en-US" w:eastAsia="zh-CN"/>
        </w:rPr>
        <w:t>4+40=8（kN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·</w:t>
      </w:r>
      <w:r>
        <w:rPr>
          <w:rFonts w:hint="eastAsia" w:ascii="宋体" w:hAnsi="宋体" w:cs="宋体"/>
          <w:vertAlign w:val="baseline"/>
          <w:lang w:val="en-US" w:eastAsia="zh-CN"/>
        </w:rPr>
        <w:t>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由截面以左的外力直接求得</w:t>
      </w:r>
    </w:p>
    <w:p>
      <w:pPr>
        <w:numPr>
          <w:ilvl w:val="0"/>
          <w:numId w:val="0"/>
        </w:num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 w:ascii="宋体" w:hAnsi="宋体" w:cs="宋体"/>
          <w:vertAlign w:val="subscript"/>
          <w:lang w:val="en-US" w:eastAsia="zh-CN"/>
        </w:rPr>
        <w:t>A</w:t>
      </w:r>
      <w:r>
        <w:rPr>
          <w:rFonts w:hint="eastAsia"/>
          <w:lang w:val="en-US" w:eastAsia="zh-CN"/>
        </w:rPr>
        <w:t>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将各控制界面弯矩值按同一比例画在梁的受拉侧，因为BC、CD、DE段无荷载作用，所以这些段内弯矩图为斜直线，将相连控制截面弯矩竖表连成直线，即得这些截面的弯矩图。作AB弯矩图时先用虚直线连接两杆端控制截面弯矩竖标8和0，以该虚线为基线，叠加上以AB为跨度的简支梁在均布荷载作用下的弯矩图，AB段中点的截面弯矩为</w:t>
      </w:r>
      <w:r>
        <w:rPr>
          <w:rFonts w:hint="default"/>
          <w:position w:val="-24"/>
          <w:lang w:val="en-US" w:eastAsia="zh-CN"/>
        </w:rPr>
        <w:object>
          <v:shape id="_x0000_i1027" o:spt="75" type="#_x0000_t75" style="height:33pt;width:21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7" DrawAspect="Content" ObjectID="_1468075729" r:id="rId30">
            <o:LockedField>false</o:LockedField>
          </o:OLEObject>
        </w:object>
      </w:r>
      <w:bookmarkStart w:id="0" w:name="_GoBack"/>
      <w:bookmarkEnd w:id="0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3.2判断下列梁的内力图形状正确与否，并将错误的进行改正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980690"/>
            <wp:effectExtent l="0" t="0" r="14605" b="635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="Times New Roman" w:eastAsiaTheme="minorEastAsia"/>
          <w:highlight w:val="yellow"/>
          <w:lang w:val="en-US" w:eastAsia="zh-CN"/>
        </w:rPr>
        <w:t>（a）答：</w:t>
      </w:r>
      <w:r>
        <w:rPr>
          <w:rFonts w:hint="eastAsia"/>
          <w:lang w:val="en-US" w:eastAsia="zh-CN"/>
        </w:rPr>
        <w:t>不正确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81125"/>
            <wp:effectExtent l="0" t="0" r="635" b="5715"/>
            <wp:docPr id="4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F</w:t>
      </w:r>
      <w:r>
        <w:rPr>
          <w:rFonts w:hint="eastAsia" w:ascii="宋体" w:hAnsi="宋体" w:cs="宋体"/>
          <w:vertAlign w:val="subscript"/>
          <w:lang w:val="en-US" w:eastAsia="zh-CN"/>
        </w:rPr>
        <w:t>Q</w:t>
      </w:r>
      <w:r>
        <w:rPr>
          <w:rFonts w:hint="eastAsia"/>
          <w:lang w:val="en-US" w:eastAsia="zh-CN"/>
        </w:rPr>
        <w:t>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41450"/>
            <wp:effectExtent l="0" t="0" r="635" b="6350"/>
            <wp:docPr id="4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36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这个图虚线不一定连d点。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988310"/>
            <wp:effectExtent l="0" t="0" r="4445" b="1397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宋体" w:hAnsi="宋体" w:cs="宋体"/>
          <w:vertAlign w:val="baseline"/>
          <w:lang w:val="en-US" w:eastAsia="zh-CN"/>
        </w:rPr>
      </w:pPr>
    </w:p>
    <w:p>
      <w:pPr>
        <w:ind w:firstLine="480"/>
        <w:rPr>
          <w:rFonts w:hint="eastAsia" w:ascii="宋体" w:hAnsi="宋体" w:cs="宋体"/>
          <w:vertAlign w:val="baseline"/>
          <w:lang w:val="en-US" w:eastAsia="zh-CN"/>
        </w:rPr>
      </w:pPr>
    </w:p>
    <w:p>
      <w:pPr>
        <w:ind w:firstLine="480"/>
        <w:rPr>
          <w:rFonts w:hint="eastAsia" w:ascii="宋体" w:hAnsi="宋体" w:cs="宋体"/>
          <w:vertAlign w:val="baseline"/>
          <w:lang w:val="en-US" w:eastAsia="zh-CN"/>
        </w:rPr>
      </w:pPr>
    </w:p>
    <w:p>
      <w:pPr>
        <w:ind w:firstLine="480"/>
        <w:rPr>
          <w:rFonts w:hint="eastAsia" w:ascii="宋体" w:hAnsi="宋体" w:cs="宋体"/>
          <w:vertAlign w:val="baseline"/>
          <w:lang w:val="en-US" w:eastAsia="zh-CN"/>
        </w:rPr>
      </w:pPr>
    </w:p>
    <w:p>
      <w:pPr>
        <w:rPr>
          <w:rFonts w:hint="eastAsia" w:ascii="宋体" w:hAnsi="宋体" w:cs="宋体"/>
          <w:vertAlign w:val="baseline"/>
          <w:lang w:val="en-US" w:eastAsia="zh-CN"/>
        </w:rPr>
      </w:pPr>
    </w:p>
    <w:p>
      <w:pPr>
        <w:ind w:firstLine="480"/>
        <w:rPr>
          <w:rFonts w:hint="eastAsia" w:ascii="宋体" w:hAnsi="宋体" w:cs="宋体"/>
          <w:vertAlign w:val="baseline"/>
          <w:lang w:val="en-US" w:eastAsia="zh-CN"/>
        </w:rPr>
      </w:pPr>
    </w:p>
    <w:p>
      <w:pPr>
        <w:ind w:firstLine="480"/>
        <w:rPr>
          <w:rFonts w:hint="eastAsia" w:ascii="宋体" w:hAnsi="宋体" w:cs="宋体"/>
          <w:vertAlign w:val="baseline"/>
          <w:lang w:val="en-US" w:eastAsia="zh-CN"/>
        </w:rPr>
      </w:pPr>
    </w:p>
    <w:p>
      <w:p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cs="Times New Roman" w:eastAsiaTheme="minorEastAsia"/>
          <w:highlight w:val="yellow"/>
          <w:lang w:val="en-US" w:eastAsia="zh-CN"/>
        </w:rPr>
        <w:t>（d）答：</w:t>
      </w:r>
      <w:r>
        <w:rPr>
          <w:rFonts w:hint="eastAsia" w:ascii="宋体" w:hAnsi="宋体" w:cs="宋体"/>
          <w:vertAlign w:val="baseline"/>
          <w:lang w:val="en-US" w:eastAsia="zh-CN"/>
        </w:rPr>
        <w:t>不正确</w:t>
      </w:r>
    </w:p>
    <w:p>
      <w:r>
        <w:drawing>
          <wp:inline distT="0" distB="0" distL="114300" distR="114300">
            <wp:extent cx="5270500" cy="1060450"/>
            <wp:effectExtent l="0" t="0" r="2540" b="6350"/>
            <wp:docPr id="4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F</w:t>
      </w:r>
      <w:r>
        <w:rPr>
          <w:rFonts w:hint="eastAsia" w:ascii="宋体" w:hAnsi="宋体" w:cs="宋体"/>
          <w:vertAlign w:val="subscript"/>
          <w:lang w:val="en-US" w:eastAsia="zh-CN"/>
        </w:rPr>
        <w:t>Q</w:t>
      </w:r>
      <w:r>
        <w:rPr>
          <w:rFonts w:hint="eastAsia"/>
          <w:lang w:val="en-US" w:eastAsia="zh-CN"/>
        </w:rPr>
        <w:t>图</w:t>
      </w:r>
    </w:p>
    <w:p>
      <w:r>
        <w:drawing>
          <wp:inline distT="0" distB="0" distL="114300" distR="114300">
            <wp:extent cx="4938395" cy="1976120"/>
            <wp:effectExtent l="0" t="0" r="1460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36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本题重点，Bc与cd平行。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阳！">
    <w15:presenceInfo w15:providerId="None" w15:userId="阳！"/>
  </w15:person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3C"/>
    <w:rsid w:val="000A7017"/>
    <w:rsid w:val="00264F00"/>
    <w:rsid w:val="002D27BA"/>
    <w:rsid w:val="003B5836"/>
    <w:rsid w:val="003D6820"/>
    <w:rsid w:val="00506874"/>
    <w:rsid w:val="005B0C76"/>
    <w:rsid w:val="005B5E89"/>
    <w:rsid w:val="00636021"/>
    <w:rsid w:val="006B01DF"/>
    <w:rsid w:val="007A26AA"/>
    <w:rsid w:val="009D217B"/>
    <w:rsid w:val="00AC1390"/>
    <w:rsid w:val="00AF12EF"/>
    <w:rsid w:val="00BB5C44"/>
    <w:rsid w:val="00C05707"/>
    <w:rsid w:val="00D244A2"/>
    <w:rsid w:val="00E76308"/>
    <w:rsid w:val="00E87451"/>
    <w:rsid w:val="00EE2A3C"/>
    <w:rsid w:val="05664239"/>
    <w:rsid w:val="061933A2"/>
    <w:rsid w:val="0DE912FC"/>
    <w:rsid w:val="16E9111C"/>
    <w:rsid w:val="1D9D354B"/>
    <w:rsid w:val="24A51AFF"/>
    <w:rsid w:val="25E60CE9"/>
    <w:rsid w:val="2D8428CC"/>
    <w:rsid w:val="30306C33"/>
    <w:rsid w:val="3BFD1308"/>
    <w:rsid w:val="3D642453"/>
    <w:rsid w:val="3D7711AB"/>
    <w:rsid w:val="45D1585D"/>
    <w:rsid w:val="483E3F58"/>
    <w:rsid w:val="4D6575E2"/>
    <w:rsid w:val="51220F6E"/>
    <w:rsid w:val="57E571CA"/>
    <w:rsid w:val="615C3F6B"/>
    <w:rsid w:val="65B10EF3"/>
    <w:rsid w:val="7BD82576"/>
    <w:rsid w:val="7E7761D6"/>
    <w:rsid w:val="7E8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120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120"/>
      <w:outlineLvl w:val="2"/>
    </w:pPr>
    <w:rPr>
      <w:b/>
      <w:bCs/>
      <w:color w:val="0000CC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8"/>
    <w:qFormat/>
    <w:uiPriority w:val="0"/>
    <w:pPr>
      <w:jc w:val="left"/>
    </w:pPr>
  </w:style>
  <w:style w:type="paragraph" w:styleId="6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19"/>
    <w:qFormat/>
    <w:uiPriority w:val="0"/>
    <w:rPr>
      <w:b/>
      <w:bCs/>
    </w:rPr>
  </w:style>
  <w:style w:type="character" w:styleId="12">
    <w:name w:val="annotation reference"/>
    <w:basedOn w:val="11"/>
    <w:qFormat/>
    <w:uiPriority w:val="0"/>
    <w:rPr>
      <w:sz w:val="21"/>
      <w:szCs w:val="21"/>
    </w:rPr>
  </w:style>
  <w:style w:type="character" w:customStyle="1" w:styleId="13">
    <w:name w:val="页眉 字符"/>
    <w:basedOn w:val="11"/>
    <w:link w:val="8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5">
    <w:name w:val="标题 1 字符"/>
    <w:basedOn w:val="11"/>
    <w:link w:val="2"/>
    <w:qFormat/>
    <w:uiPriority w:val="0"/>
    <w:rPr>
      <w:b/>
      <w:bCs/>
      <w:kern w:val="44"/>
      <w:sz w:val="32"/>
      <w:szCs w:val="44"/>
    </w:rPr>
  </w:style>
  <w:style w:type="character" w:customStyle="1" w:styleId="16">
    <w:name w:val="标题 2 字符"/>
    <w:basedOn w:val="11"/>
    <w:link w:val="3"/>
    <w:qFormat/>
    <w:uiPriority w:val="0"/>
    <w:rPr>
      <w:rFonts w:ascii="Times New Roman" w:hAnsi="Times New Roman" w:eastAsia="宋体" w:cstheme="majorBidi"/>
      <w:b/>
      <w:bCs/>
      <w:kern w:val="2"/>
      <w:sz w:val="28"/>
      <w:szCs w:val="32"/>
    </w:rPr>
  </w:style>
  <w:style w:type="character" w:customStyle="1" w:styleId="17">
    <w:name w:val="标题 3 字符"/>
    <w:basedOn w:val="11"/>
    <w:link w:val="4"/>
    <w:qFormat/>
    <w:uiPriority w:val="0"/>
    <w:rPr>
      <w:rFonts w:ascii="Times New Roman" w:hAnsi="Times New Roman" w:eastAsia="宋体"/>
      <w:b/>
      <w:bCs/>
      <w:color w:val="0000CC"/>
      <w:kern w:val="2"/>
      <w:sz w:val="24"/>
      <w:szCs w:val="32"/>
    </w:rPr>
  </w:style>
  <w:style w:type="character" w:customStyle="1" w:styleId="18">
    <w:name w:val="批注文字 字符"/>
    <w:basedOn w:val="11"/>
    <w:link w:val="5"/>
    <w:uiPriority w:val="0"/>
    <w:rPr>
      <w:rFonts w:ascii="Times New Roman" w:hAnsi="Times New Roman" w:eastAsia="宋体"/>
      <w:kern w:val="2"/>
      <w:sz w:val="24"/>
      <w:szCs w:val="24"/>
    </w:rPr>
  </w:style>
  <w:style w:type="character" w:customStyle="1" w:styleId="19">
    <w:name w:val="批注主题 字符"/>
    <w:basedOn w:val="18"/>
    <w:link w:val="9"/>
    <w:uiPriority w:val="0"/>
    <w:rPr>
      <w:rFonts w:ascii="Times New Roman" w:hAnsi="Times New Roman" w:eastAsia="宋体"/>
      <w:b/>
      <w:bCs/>
      <w:kern w:val="2"/>
      <w:sz w:val="24"/>
      <w:szCs w:val="24"/>
    </w:rPr>
  </w:style>
  <w:style w:type="character" w:customStyle="1" w:styleId="20">
    <w:name w:val="批注框文本 字符"/>
    <w:basedOn w:val="11"/>
    <w:link w:val="6"/>
    <w:qFormat/>
    <w:uiPriority w:val="0"/>
    <w:rPr>
      <w:rFonts w:ascii="Times New Roman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microsoft.com/office/2011/relationships/people" Target="people.xml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wmf"/><Relationship Id="rId30" Type="http://schemas.openxmlformats.org/officeDocument/2006/relationships/oleObject" Target="embeddings/oleObject5.bin"/><Relationship Id="rId3" Type="http://schemas.openxmlformats.org/officeDocument/2006/relationships/theme" Target="theme/theme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wmf"/><Relationship Id="rId26" Type="http://schemas.openxmlformats.org/officeDocument/2006/relationships/oleObject" Target="embeddings/oleObject4.bin"/><Relationship Id="rId25" Type="http://schemas.openxmlformats.org/officeDocument/2006/relationships/image" Target="media/image19.wmf"/><Relationship Id="rId24" Type="http://schemas.openxmlformats.org/officeDocument/2006/relationships/oleObject" Target="embeddings/oleObject3.bin"/><Relationship Id="rId23" Type="http://schemas.openxmlformats.org/officeDocument/2006/relationships/image" Target="media/image18.wmf"/><Relationship Id="rId22" Type="http://schemas.openxmlformats.org/officeDocument/2006/relationships/oleObject" Target="embeddings/oleObject2.bin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wmf"/><Relationship Id="rId16" Type="http://schemas.openxmlformats.org/officeDocument/2006/relationships/oleObject" Target="embeddings/oleObject1.bin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272</Words>
  <Characters>1552</Characters>
  <Lines>12</Lines>
  <Paragraphs>3</Paragraphs>
  <TotalTime>4</TotalTime>
  <ScaleCrop>false</ScaleCrop>
  <LinksUpToDate>false</LinksUpToDate>
  <CharactersWithSpaces>1821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2020-03-04T08:42:00Z</dcterms:created>
  <dc:creator>wmy</dc:creator>
  <cp:lastModifiedBy>阳！</cp:lastModifiedBy>
  <dcterms:modified xsi:type="dcterms:W3CDTF">2020-03-17T07:14:36Z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